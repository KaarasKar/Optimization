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B528F" w14:textId="77777777" w:rsidR="009026F1" w:rsidRPr="00493F09" w:rsidRDefault="009026F1" w:rsidP="009026F1">
      <w:pPr>
        <w:jc w:val="center"/>
        <w:rPr>
          <w:sz w:val="36"/>
          <w:szCs w:val="36"/>
        </w:rPr>
      </w:pPr>
      <w:r w:rsidRPr="00493F09">
        <w:rPr>
          <w:sz w:val="36"/>
          <w:szCs w:val="36"/>
        </w:rPr>
        <w:t xml:space="preserve">AKADEMIA GÓRNICZO-HUTNICZA </w:t>
      </w:r>
    </w:p>
    <w:p w14:paraId="1CCB10F7" w14:textId="77777777" w:rsidR="009026F1" w:rsidRPr="00493F09" w:rsidRDefault="009026F1" w:rsidP="009026F1">
      <w:pPr>
        <w:jc w:val="center"/>
        <w:rPr>
          <w:sz w:val="36"/>
          <w:szCs w:val="36"/>
        </w:rPr>
      </w:pPr>
      <w:r w:rsidRPr="00493F09">
        <w:rPr>
          <w:sz w:val="36"/>
          <w:szCs w:val="36"/>
        </w:rPr>
        <w:t>IM. STANISŁAWA STASZICA W KRAKOWIE</w:t>
      </w:r>
    </w:p>
    <w:p w14:paraId="3556A57A" w14:textId="63CE747F" w:rsidR="009026F1" w:rsidRPr="00493F09" w:rsidRDefault="00A43BF9" w:rsidP="009026F1">
      <w:pPr>
        <w:jc w:val="center"/>
        <w:rPr>
          <w:sz w:val="20"/>
        </w:rPr>
      </w:pPr>
      <w:r w:rsidRPr="00493F09">
        <w:rPr>
          <w:noProof/>
          <w:sz w:val="20"/>
        </w:rPr>
        <w:drawing>
          <wp:inline distT="0" distB="0" distL="0" distR="0" wp14:anchorId="2DD9210A" wp14:editId="3B5916DA">
            <wp:extent cx="5753100" cy="114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719AD" w14:textId="77777777" w:rsidR="009026F1" w:rsidRPr="00493F09" w:rsidRDefault="009026F1" w:rsidP="009026F1">
      <w:pPr>
        <w:jc w:val="center"/>
        <w:rPr>
          <w:color w:val="FF0000"/>
          <w:sz w:val="28"/>
          <w:szCs w:val="28"/>
        </w:rPr>
      </w:pPr>
      <w:r w:rsidRPr="00493F09">
        <w:rPr>
          <w:sz w:val="28"/>
          <w:szCs w:val="28"/>
        </w:rPr>
        <w:t>Wydział Inżynierii Metali i Informatyki Przemysłowej</w:t>
      </w:r>
    </w:p>
    <w:p w14:paraId="0940F252" w14:textId="77777777" w:rsidR="009026F1" w:rsidRPr="00493F09" w:rsidRDefault="009026F1" w:rsidP="009026F1"/>
    <w:p w14:paraId="1B9CD98E" w14:textId="5E2F1789" w:rsidR="009026F1" w:rsidRPr="00493F09" w:rsidRDefault="00A43BF9" w:rsidP="009026F1">
      <w:pPr>
        <w:jc w:val="center"/>
      </w:pPr>
      <w:r w:rsidRPr="00493F09">
        <w:rPr>
          <w:noProof/>
        </w:rPr>
        <w:drawing>
          <wp:inline distT="0" distB="0" distL="0" distR="0" wp14:anchorId="7DD557AB" wp14:editId="290C769C">
            <wp:extent cx="1933575" cy="2209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E50A" w14:textId="77777777" w:rsidR="009026F1" w:rsidRPr="00493F09" w:rsidRDefault="009026F1" w:rsidP="009026F1">
      <w:pPr>
        <w:jc w:val="center"/>
        <w:rPr>
          <w:sz w:val="48"/>
          <w:szCs w:val="48"/>
        </w:rPr>
      </w:pPr>
    </w:p>
    <w:p w14:paraId="6629A345" w14:textId="77777777" w:rsidR="009026F1" w:rsidRPr="00493F09" w:rsidRDefault="00E67B1A" w:rsidP="009026F1">
      <w:pPr>
        <w:jc w:val="center"/>
        <w:rPr>
          <w:sz w:val="48"/>
          <w:szCs w:val="48"/>
        </w:rPr>
      </w:pPr>
      <w:r w:rsidRPr="00493F09">
        <w:rPr>
          <w:sz w:val="48"/>
          <w:szCs w:val="48"/>
        </w:rPr>
        <w:t>PRACA DYPLOMOWA INŻYNIERSKA</w:t>
      </w:r>
    </w:p>
    <w:p w14:paraId="66698AF8" w14:textId="77777777" w:rsidR="009026F1" w:rsidRPr="00493F09" w:rsidRDefault="009026F1" w:rsidP="009026F1">
      <w:pPr>
        <w:jc w:val="center"/>
        <w:rPr>
          <w:sz w:val="32"/>
          <w:szCs w:val="32"/>
        </w:rPr>
      </w:pPr>
    </w:p>
    <w:p w14:paraId="7A05446D" w14:textId="77777777" w:rsidR="009026F1" w:rsidRPr="00493F09" w:rsidRDefault="00697247" w:rsidP="009026F1">
      <w:pPr>
        <w:jc w:val="center"/>
        <w:rPr>
          <w:sz w:val="32"/>
          <w:szCs w:val="32"/>
        </w:rPr>
      </w:pPr>
      <w:r w:rsidRPr="00493F09">
        <w:rPr>
          <w:sz w:val="32"/>
          <w:szCs w:val="32"/>
        </w:rPr>
        <w:t>pt.</w:t>
      </w:r>
    </w:p>
    <w:p w14:paraId="371EFEDC" w14:textId="77777777" w:rsidR="009026F1" w:rsidRPr="00493F09" w:rsidRDefault="00697247" w:rsidP="00780CA2">
      <w:pPr>
        <w:ind w:right="-185"/>
        <w:jc w:val="center"/>
        <w:rPr>
          <w:sz w:val="56"/>
          <w:szCs w:val="56"/>
        </w:rPr>
      </w:pPr>
      <w:r w:rsidRPr="00493F09">
        <w:rPr>
          <w:sz w:val="56"/>
          <w:szCs w:val="56"/>
        </w:rPr>
        <w:t>„</w:t>
      </w:r>
      <w:r w:rsidR="007215AA" w:rsidRPr="00493F09">
        <w:rPr>
          <w:bCs/>
          <w:sz w:val="56"/>
          <w:szCs w:val="56"/>
        </w:rPr>
        <w:t xml:space="preserve">Implementacja procedur optymalizacji przystosowanych </w:t>
      </w:r>
      <w:r w:rsidR="007215AA" w:rsidRPr="00493F09">
        <w:rPr>
          <w:bCs/>
          <w:sz w:val="56"/>
          <w:szCs w:val="56"/>
        </w:rPr>
        <w:br/>
        <w:t>do obliczeń w środowiskach masowo równoległych</w:t>
      </w:r>
      <w:r w:rsidRPr="00493F09">
        <w:rPr>
          <w:sz w:val="56"/>
          <w:szCs w:val="56"/>
        </w:rPr>
        <w:t>”</w:t>
      </w:r>
    </w:p>
    <w:p w14:paraId="3B24221A" w14:textId="77777777" w:rsidR="009026F1" w:rsidRPr="00493F09" w:rsidRDefault="009026F1" w:rsidP="009026F1"/>
    <w:p w14:paraId="743D13A9" w14:textId="77777777" w:rsidR="009026F1" w:rsidRPr="00493F09" w:rsidRDefault="009026F1" w:rsidP="009026F1"/>
    <w:p w14:paraId="662840E4" w14:textId="77777777" w:rsidR="009026F1" w:rsidRPr="00493F09" w:rsidRDefault="009026F1" w:rsidP="009026F1">
      <w:pPr>
        <w:spacing w:line="360" w:lineRule="auto"/>
        <w:jc w:val="center"/>
        <w:rPr>
          <w:b/>
        </w:rPr>
      </w:pPr>
    </w:p>
    <w:p w14:paraId="314E4677" w14:textId="77777777" w:rsidR="009026F1" w:rsidRPr="00493F09" w:rsidRDefault="009026F1" w:rsidP="009026F1">
      <w:pPr>
        <w:spacing w:line="360" w:lineRule="auto"/>
        <w:rPr>
          <w:b/>
        </w:rPr>
      </w:pPr>
      <w:r w:rsidRPr="00493F09">
        <w:t>Imię i nazwisko</w:t>
      </w:r>
      <w:r w:rsidR="00697247" w:rsidRPr="00493F09">
        <w:t xml:space="preserve"> dyplomanta</w:t>
      </w:r>
      <w:r w:rsidRPr="00493F09">
        <w:t>:</w:t>
      </w:r>
      <w:r w:rsidRPr="00493F09">
        <w:rPr>
          <w:b/>
        </w:rPr>
        <w:tab/>
      </w:r>
      <w:r w:rsidRPr="00493F09">
        <w:rPr>
          <w:b/>
        </w:rPr>
        <w:tab/>
      </w:r>
      <w:r w:rsidR="007215AA" w:rsidRPr="00493F09">
        <w:rPr>
          <w:b/>
        </w:rPr>
        <w:t>Jakub Karamański</w:t>
      </w:r>
    </w:p>
    <w:p w14:paraId="22F222B1" w14:textId="77777777" w:rsidR="009026F1" w:rsidRPr="00493F09" w:rsidRDefault="009026F1" w:rsidP="009026F1">
      <w:pPr>
        <w:spacing w:line="360" w:lineRule="auto"/>
        <w:rPr>
          <w:b/>
        </w:rPr>
      </w:pPr>
      <w:r w:rsidRPr="00493F09">
        <w:t>Kierunek studiów:</w:t>
      </w:r>
      <w:r w:rsidRPr="00493F09">
        <w:rPr>
          <w:b/>
        </w:rPr>
        <w:t xml:space="preserve"> </w:t>
      </w:r>
      <w:r w:rsidRPr="00493F09">
        <w:rPr>
          <w:b/>
        </w:rPr>
        <w:tab/>
      </w:r>
      <w:r w:rsidRPr="00493F09">
        <w:rPr>
          <w:b/>
        </w:rPr>
        <w:tab/>
      </w:r>
      <w:r w:rsidR="00697247" w:rsidRPr="00493F09">
        <w:rPr>
          <w:b/>
        </w:rPr>
        <w:tab/>
      </w:r>
      <w:r w:rsidR="007215AA" w:rsidRPr="00493F09">
        <w:rPr>
          <w:b/>
        </w:rPr>
        <w:t>Informatyka Stosowana</w:t>
      </w:r>
    </w:p>
    <w:p w14:paraId="3E29A383" w14:textId="77777777" w:rsidR="009026F1" w:rsidRPr="00493F09" w:rsidRDefault="009026F1" w:rsidP="009026F1">
      <w:pPr>
        <w:spacing w:line="360" w:lineRule="auto"/>
      </w:pPr>
      <w:r w:rsidRPr="00493F09">
        <w:t>Nr albumu:</w:t>
      </w:r>
      <w:r w:rsidRPr="00493F09">
        <w:tab/>
      </w:r>
      <w:r w:rsidRPr="00493F09">
        <w:tab/>
      </w:r>
      <w:r w:rsidRPr="00493F09">
        <w:tab/>
      </w:r>
      <w:r w:rsidR="00697247" w:rsidRPr="00493F09">
        <w:tab/>
      </w:r>
      <w:r w:rsidR="007215AA" w:rsidRPr="00493F09">
        <w:rPr>
          <w:b/>
        </w:rPr>
        <w:t>268958</w:t>
      </w:r>
    </w:p>
    <w:p w14:paraId="5E72AFCE" w14:textId="1B3FB402" w:rsidR="009026F1" w:rsidRPr="00493F09" w:rsidRDefault="00AA6702" w:rsidP="009026F1">
      <w:pPr>
        <w:spacing w:line="360" w:lineRule="auto"/>
        <w:rPr>
          <w:lang w:val="en-US"/>
        </w:rPr>
      </w:pPr>
      <w:r w:rsidRPr="00493F09">
        <w:rPr>
          <w:lang w:val="de-DE"/>
        </w:rPr>
        <w:t>Promotor</w:t>
      </w:r>
      <w:r w:rsidR="00697247" w:rsidRPr="00493F09">
        <w:rPr>
          <w:lang w:val="de-DE"/>
        </w:rPr>
        <w:t xml:space="preserve">: </w:t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697247" w:rsidRPr="00493F09">
        <w:rPr>
          <w:lang w:val="de-DE"/>
        </w:rPr>
        <w:tab/>
      </w:r>
      <w:r w:rsidR="00987E82" w:rsidRPr="00493F09">
        <w:rPr>
          <w:lang w:val="de-DE"/>
        </w:rPr>
        <w:t>dr hab. inż.</w:t>
      </w:r>
      <w:r w:rsidR="00987E82" w:rsidRPr="00493F09">
        <w:t xml:space="preserve"> </w:t>
      </w:r>
      <w:r w:rsidR="008D6AE6" w:rsidRPr="00493F09">
        <w:rPr>
          <w:lang w:val="de-DE"/>
        </w:rPr>
        <w:t>Łukasz Rauch</w:t>
      </w:r>
    </w:p>
    <w:p w14:paraId="70CF5C28" w14:textId="77777777" w:rsidR="009026F1" w:rsidRPr="00493F09" w:rsidRDefault="00AA6702" w:rsidP="009026F1">
      <w:pPr>
        <w:spacing w:line="360" w:lineRule="auto"/>
      </w:pPr>
      <w:r w:rsidRPr="00493F09">
        <w:rPr>
          <w:lang w:val="en-US"/>
        </w:rPr>
        <w:t xml:space="preserve">Recenzent: </w:t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Pr="00493F09">
        <w:rPr>
          <w:lang w:val="en-US"/>
        </w:rPr>
        <w:tab/>
      </w:r>
      <w:r w:rsidR="008D6AE6" w:rsidRPr="00493F09">
        <w:rPr>
          <w:lang w:val="en-US"/>
        </w:rPr>
        <w:t xml:space="preserve">dr inż. </w:t>
      </w:r>
      <w:r w:rsidR="008D6AE6" w:rsidRPr="00493F09">
        <w:t>Piotr Kustra</w:t>
      </w:r>
    </w:p>
    <w:p w14:paraId="5E0F6111" w14:textId="77777777" w:rsidR="009026F1" w:rsidRPr="00493F09" w:rsidRDefault="009026F1" w:rsidP="009026F1">
      <w:pPr>
        <w:ind w:firstLine="708"/>
      </w:pPr>
      <w:r w:rsidRPr="00493F09">
        <w:t xml:space="preserve"> </w:t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</w:p>
    <w:p w14:paraId="0F0BB0CE" w14:textId="77777777" w:rsidR="009026F1" w:rsidRPr="00493F09" w:rsidRDefault="009026F1" w:rsidP="009026F1">
      <w:r w:rsidRPr="00493F09">
        <w:t>Podpis dyplomanta:</w:t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</w:r>
      <w:r w:rsidRPr="00493F09">
        <w:tab/>
        <w:t xml:space="preserve">Podpis </w:t>
      </w:r>
      <w:r w:rsidR="0010112C" w:rsidRPr="00493F09">
        <w:t>p</w:t>
      </w:r>
      <w:r w:rsidR="00AA6702" w:rsidRPr="00493F09">
        <w:t>romotora</w:t>
      </w:r>
      <w:r w:rsidRPr="00493F09">
        <w:t>:</w:t>
      </w:r>
    </w:p>
    <w:p w14:paraId="4E8A8A54" w14:textId="77777777" w:rsidR="008D6AE6" w:rsidRPr="00493F09" w:rsidRDefault="008D6AE6" w:rsidP="009026F1"/>
    <w:p w14:paraId="33E99AE6" w14:textId="77777777" w:rsidR="00121775" w:rsidRPr="00493F09" w:rsidRDefault="009026F1" w:rsidP="002C42C7">
      <w:pPr>
        <w:jc w:val="center"/>
      </w:pPr>
      <w:r w:rsidRPr="00493F09">
        <w:rPr>
          <w:b/>
          <w:i/>
        </w:rPr>
        <w:t xml:space="preserve">                                                                          </w:t>
      </w:r>
    </w:p>
    <w:p w14:paraId="546DFE6F" w14:textId="77777777" w:rsidR="008E75A8" w:rsidRPr="00493F09" w:rsidRDefault="00A43BF9" w:rsidP="002C42C7">
      <w:pPr>
        <w:jc w:val="center"/>
        <w:sectPr w:rsidR="008E75A8" w:rsidRPr="00493F09" w:rsidSect="00831842">
          <w:footerReference w:type="default" r:id="rId10"/>
          <w:footerReference w:type="first" r:id="rId11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  <w:r w:rsidRPr="00493F09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912F8E" wp14:editId="6A62C974">
                <wp:simplePos x="0" y="0"/>
                <wp:positionH relativeFrom="column">
                  <wp:posOffset>2286000</wp:posOffset>
                </wp:positionH>
                <wp:positionV relativeFrom="paragraph">
                  <wp:posOffset>452755</wp:posOffset>
                </wp:positionV>
                <wp:extent cx="800100" cy="228600"/>
                <wp:effectExtent l="12700" t="8890" r="6350" b="1016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9B93" w14:textId="77777777" w:rsidR="004E25DD" w:rsidRDefault="004E25DD" w:rsidP="009026F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912F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pt;margin-top:35.65pt;width:63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" strokecolor="white">
                <v:textbox>
                  <w:txbxContent>
                    <w:p w14:paraId="60F99B93" w14:textId="77777777" w:rsidR="004E25DD" w:rsidRDefault="004E25DD" w:rsidP="009026F1"/>
                  </w:txbxContent>
                </v:textbox>
              </v:shape>
            </w:pict>
          </mc:Fallback>
        </mc:AlternateContent>
      </w:r>
      <w:r w:rsidR="009026F1" w:rsidRPr="00493F09">
        <w:t>Kraków 20</w:t>
      </w:r>
      <w:r w:rsidR="00121775" w:rsidRPr="00493F09">
        <w:t>1</w:t>
      </w:r>
      <w:r w:rsidR="007507C9" w:rsidRPr="00493F09">
        <w:t>7</w:t>
      </w:r>
    </w:p>
    <w:p w14:paraId="23E82FFD" w14:textId="75FBB57A" w:rsidR="00015191" w:rsidRPr="00493F09" w:rsidRDefault="00015191" w:rsidP="00431DFD">
      <w:pPr>
        <w:jc w:val="both"/>
      </w:pPr>
    </w:p>
    <w:p w14:paraId="3AEC0C2E" w14:textId="5D68388C" w:rsidR="00B14C0C" w:rsidRPr="00493F09" w:rsidRDefault="00B14C0C" w:rsidP="00431DFD">
      <w:pPr>
        <w:jc w:val="both"/>
      </w:pPr>
      <w:r w:rsidRPr="00493F09">
        <w:t>„Uprzedzony o odpowiedzialności karnej na podstawie art. 115 ust. 1 i 2 ustawy z dnia</w:t>
      </w:r>
      <w:r w:rsidR="00431DFD" w:rsidRPr="00493F09">
        <w:t xml:space="preserve"> </w:t>
      </w:r>
      <w:r w:rsidR="00431DFD" w:rsidRPr="00493F09">
        <w:br/>
      </w:r>
      <w:r w:rsidRPr="00493F09">
        <w:t>4 lutego 1994 r. o prawie autorskim i prawach pokrewnych (t.j. Dz.U. z 2006 r. Nr 90,</w:t>
      </w:r>
      <w:r w:rsidR="00431DFD" w:rsidRPr="00493F09">
        <w:br/>
      </w:r>
      <w:r w:rsidRPr="00493F09">
        <w:t>poz. 631 z późn. zm.): „Kto przywłaszcza sobie autorstwo albo wprowadza w błąd co do</w:t>
      </w:r>
      <w:r w:rsidR="00431DFD" w:rsidRPr="00493F09">
        <w:br/>
      </w:r>
      <w:r w:rsidRPr="00493F09">
        <w:t>autorstwa całości lub części cudzego utworu albo artystycznego wykonania, podlega</w:t>
      </w:r>
      <w:r w:rsidR="00431DFD" w:rsidRPr="00493F09">
        <w:br/>
      </w:r>
      <w:r w:rsidRPr="00493F09">
        <w:t>grzywnie, karze ograniczenia wolności albo pozbawienia wolności do lat 3. Tej samej</w:t>
      </w:r>
      <w:r w:rsidR="00431DFD" w:rsidRPr="00493F09">
        <w:br/>
      </w:r>
      <w:r w:rsidRPr="00493F09">
        <w:t>karze podlega, kto rozpowszechnia bez podania nazwiska lub pseudonimu twórcy cudzy</w:t>
      </w:r>
      <w:r w:rsidR="00431DFD" w:rsidRPr="00493F09">
        <w:br/>
      </w:r>
      <w:r w:rsidRPr="00493F09">
        <w:t>utwór w wersji oryginalnej albo w postaci opracowania, artystyczne wykonanie albo</w:t>
      </w:r>
      <w:r w:rsidR="00431DFD" w:rsidRPr="00493F09">
        <w:br/>
      </w:r>
      <w:r w:rsidRPr="00493F09">
        <w:t>publicznie zniekształca taki utwór, artystyczne wykonanie, fonogram, wideogram lub</w:t>
      </w:r>
      <w:r w:rsidR="00431DFD" w:rsidRPr="00493F09">
        <w:br/>
      </w:r>
      <w:r w:rsidRPr="00493F09">
        <w:t>nadanie.”, a także uprzedzony o odpowiedzialności dyscyplinarnej na podstawie art. 211</w:t>
      </w:r>
      <w:r w:rsidR="00431DFD" w:rsidRPr="00493F09">
        <w:br/>
      </w:r>
      <w:r w:rsidRPr="00493F09">
        <w:t>ust. 1 ustawy z dnia 27 lipca 2005 r. Prawo o szkolnictwie wyższym (t.j. Dz. U. z 2012 r.</w:t>
      </w:r>
      <w:r w:rsidR="00431DFD" w:rsidRPr="00493F09">
        <w:br/>
      </w:r>
      <w:r w:rsidRPr="00493F09">
        <w:t>poz. 572, z późn. zm.) „Za naruszenie przepisów obowiązujących w uczelni oraz za czyny</w:t>
      </w:r>
      <w:r w:rsidR="00431DFD" w:rsidRPr="00493F09">
        <w:br/>
      </w:r>
      <w:r w:rsidRPr="00493F09">
        <w:t>uchybiające godności studenta student ponosi odpowiedzialność dyscyplinarną przed</w:t>
      </w:r>
      <w:r w:rsidR="00431DFD" w:rsidRPr="00493F09">
        <w:br/>
      </w:r>
      <w:r w:rsidRPr="00493F09">
        <w:t>komisją dyscyplinarną albo przed sądem koleżeńskim samorządu studenckiego, zwanym</w:t>
      </w:r>
      <w:r w:rsidR="00431DFD" w:rsidRPr="00493F09">
        <w:br/>
      </w:r>
      <w:r w:rsidRPr="00493F09">
        <w:t>dalej "sądem koleżeńskim"”, oświadczam, że niniejszą pracę dyplomową</w:t>
      </w:r>
      <w:r w:rsidR="00431DFD" w:rsidRPr="00493F09">
        <w:t xml:space="preserve"> </w:t>
      </w:r>
      <w:r w:rsidRPr="00493F09">
        <w:t>wykonałem(-am) osobiście i samodzielnie i że nie korzystałem(-am) ze źródeł innych niż</w:t>
      </w:r>
      <w:r w:rsidR="00431DFD" w:rsidRPr="00493F09">
        <w:br/>
      </w:r>
      <w:r w:rsidRPr="00493F09">
        <w:t>wymienione w pracy.”</w:t>
      </w:r>
    </w:p>
    <w:p w14:paraId="0C9C1D07" w14:textId="77777777" w:rsidR="00B14C0C" w:rsidRPr="00493F09" w:rsidRDefault="00B14C0C" w:rsidP="00B14C0C"/>
    <w:p w14:paraId="5C1240A0" w14:textId="77777777" w:rsidR="00B14C0C" w:rsidRPr="00493F09" w:rsidRDefault="00B14C0C" w:rsidP="00B14C0C"/>
    <w:p w14:paraId="434624F9" w14:textId="3174A35C" w:rsidR="00B14C0C" w:rsidRPr="00493F09" w:rsidRDefault="00B14C0C" w:rsidP="00B14C0C">
      <w:r w:rsidRPr="00493F09">
        <w:t xml:space="preserve"> Kraków, dnia ……</w:t>
      </w:r>
      <w:r w:rsidR="00431DFD" w:rsidRPr="00493F09">
        <w:t>…………</w:t>
      </w:r>
      <w:r w:rsidR="00431DFD" w:rsidRPr="00493F09">
        <w:tab/>
      </w:r>
      <w:r w:rsidR="00431DFD" w:rsidRPr="00493F09">
        <w:tab/>
      </w:r>
      <w:r w:rsidR="00431DFD" w:rsidRPr="00493F09">
        <w:tab/>
      </w:r>
      <w:r w:rsidRPr="00493F09">
        <w:t>Podpis dyplomanta……………</w:t>
      </w:r>
      <w:r w:rsidR="00431DFD" w:rsidRPr="00493F09">
        <w:t>……</w:t>
      </w:r>
      <w:r w:rsidRPr="00493F09">
        <w:t xml:space="preserve">. </w:t>
      </w:r>
    </w:p>
    <w:p w14:paraId="75053F0B" w14:textId="77777777" w:rsidR="00570F6F" w:rsidRPr="00493F09" w:rsidRDefault="00570F6F"/>
    <w:p w14:paraId="655079FC" w14:textId="77777777" w:rsidR="00570F6F" w:rsidRPr="00493F09" w:rsidRDefault="00570F6F"/>
    <w:p w14:paraId="5B64B573" w14:textId="77777777" w:rsidR="00570F6F" w:rsidRPr="00493F09" w:rsidRDefault="00570F6F" w:rsidP="00570F6F">
      <w:pPr>
        <w:spacing w:line="360" w:lineRule="auto"/>
        <w:ind w:left="360"/>
        <w:jc w:val="both"/>
        <w:rPr>
          <w:i/>
        </w:rPr>
      </w:pPr>
    </w:p>
    <w:p w14:paraId="4191F51D" w14:textId="77777777" w:rsidR="009779D2" w:rsidRPr="00493F09" w:rsidRDefault="009779D2"/>
    <w:p w14:paraId="6847CCE9" w14:textId="77777777" w:rsidR="00974685" w:rsidRPr="00493F09" w:rsidRDefault="00974685">
      <w:pPr>
        <w:pStyle w:val="Nagwekspisutreci"/>
        <w:rPr>
          <w:rFonts w:ascii="Times New Roman" w:hAnsi="Times New Roman"/>
          <w:b/>
          <w:color w:val="000000"/>
          <w:sz w:val="56"/>
          <w:szCs w:val="56"/>
        </w:rPr>
        <w:sectPr w:rsidR="00974685" w:rsidRPr="00493F09" w:rsidSect="00831842">
          <w:type w:val="continuous"/>
          <w:pgSz w:w="11906" w:h="16838" w:code="9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14:paraId="17752870" w14:textId="4B507290" w:rsidR="009779D2" w:rsidRPr="00493F09" w:rsidRDefault="009779D2">
      <w:pPr>
        <w:pStyle w:val="Nagwekspisutreci"/>
        <w:rPr>
          <w:rFonts w:ascii="Times New Roman" w:hAnsi="Times New Roman"/>
          <w:b/>
          <w:color w:val="000000"/>
          <w:sz w:val="56"/>
          <w:szCs w:val="56"/>
        </w:rPr>
      </w:pPr>
      <w:r w:rsidRPr="00493F09">
        <w:rPr>
          <w:rFonts w:ascii="Times New Roman" w:hAnsi="Times New Roman"/>
          <w:b/>
          <w:color w:val="000000"/>
          <w:sz w:val="56"/>
          <w:szCs w:val="56"/>
        </w:rPr>
        <w:lastRenderedPageBreak/>
        <w:t>Spis treści</w:t>
      </w:r>
      <w:r w:rsidR="002724D2" w:rsidRPr="00493F09">
        <w:rPr>
          <w:rFonts w:ascii="Times New Roman" w:hAnsi="Times New Roman"/>
          <w:b/>
          <w:color w:val="000000"/>
          <w:sz w:val="56"/>
          <w:szCs w:val="56"/>
        </w:rPr>
        <w:br/>
      </w:r>
    </w:p>
    <w:p w14:paraId="4ADDC3B0" w14:textId="27FEC6B1" w:rsidR="001020B8" w:rsidRDefault="009779D2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93F09">
        <w:rPr>
          <w:sz w:val="36"/>
          <w:szCs w:val="36"/>
        </w:rPr>
        <w:fldChar w:fldCharType="begin"/>
      </w:r>
      <w:r w:rsidRPr="00493F09">
        <w:rPr>
          <w:sz w:val="36"/>
          <w:szCs w:val="36"/>
        </w:rPr>
        <w:instrText xml:space="preserve"> TOC \o "1-3" \h \z \u </w:instrText>
      </w:r>
      <w:r w:rsidRPr="00493F09">
        <w:rPr>
          <w:sz w:val="36"/>
          <w:szCs w:val="36"/>
        </w:rPr>
        <w:fldChar w:fldCharType="separate"/>
      </w:r>
      <w:hyperlink w:anchor="_Toc471381215" w:history="1">
        <w:r w:rsidR="001020B8" w:rsidRPr="0051433E">
          <w:rPr>
            <w:rStyle w:val="Hipercze"/>
            <w:noProof/>
            <w:lang w:eastAsia="en-US"/>
          </w:rPr>
          <w:t>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  <w:lang w:eastAsia="en-US"/>
          </w:rPr>
          <w:t>Wstęp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_Toc471381215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</w:t>
        </w:r>
        <w:r w:rsidR="001020B8">
          <w:rPr>
            <w:noProof/>
            <w:webHidden/>
          </w:rPr>
          <w:fldChar w:fldCharType="end"/>
        </w:r>
      </w:hyperlink>
    </w:p>
    <w:p w14:paraId="38A91007" w14:textId="5AF05171" w:rsidR="001020B8" w:rsidRDefault="00E7450A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16" w:history="1">
        <w:r w:rsidR="001020B8" w:rsidRPr="0051433E">
          <w:rPr>
            <w:rStyle w:val="Hipercze"/>
            <w:noProof/>
            <w:lang w:eastAsia="en-US"/>
          </w:rPr>
          <w:t>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  <w:lang w:eastAsia="en-US"/>
          </w:rPr>
          <w:t>Opis wybranych algorytmów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_Toc471381216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</w:t>
        </w:r>
        <w:r w:rsidR="001020B8">
          <w:rPr>
            <w:noProof/>
            <w:webHidden/>
          </w:rPr>
          <w:fldChar w:fldCharType="end"/>
        </w:r>
      </w:hyperlink>
    </w:p>
    <w:p w14:paraId="48D8B542" w14:textId="3A1EE6AD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17" w:history="1">
        <w:r w:rsidR="001020B8" w:rsidRPr="0051433E">
          <w:rPr>
            <w:rStyle w:val="Hipercze"/>
            <w:noProof/>
          </w:rPr>
          <w:t>2.1.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Metoda Hook’a-Jeevesa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_Toc471381217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</w:t>
        </w:r>
        <w:r w:rsidR="001020B8">
          <w:rPr>
            <w:noProof/>
            <w:webHidden/>
          </w:rPr>
          <w:fldChar w:fldCharType="end"/>
        </w:r>
      </w:hyperlink>
    </w:p>
    <w:p w14:paraId="3CAE8137" w14:textId="1A489028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18" w:history="1">
        <w:r w:rsidR="001020B8" w:rsidRPr="0051433E">
          <w:rPr>
            <w:rStyle w:val="Hipercze"/>
            <w:noProof/>
          </w:rPr>
          <w:t>2.2.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Metoda Nelder’a-Mead’a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_Toc471381218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3</w:t>
        </w:r>
        <w:r w:rsidR="001020B8">
          <w:rPr>
            <w:noProof/>
            <w:webHidden/>
          </w:rPr>
          <w:fldChar w:fldCharType="end"/>
        </w:r>
      </w:hyperlink>
    </w:p>
    <w:p w14:paraId="0D9FE576" w14:textId="765B6698" w:rsidR="001020B8" w:rsidRDefault="00E7450A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19" w:history="1">
        <w:r w:rsidR="001020B8" w:rsidRPr="0051433E">
          <w:rPr>
            <w:rStyle w:val="Hipercze"/>
            <w:noProof/>
            <w:lang w:eastAsia="en-US"/>
          </w:rPr>
          <w:t>3.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  <w:lang w:eastAsia="en-US"/>
          </w:rPr>
          <w:t>Idea zrównoleglania algorytmów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_Toc471381219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7</w:t>
        </w:r>
        <w:r w:rsidR="001020B8">
          <w:rPr>
            <w:noProof/>
            <w:webHidden/>
          </w:rPr>
          <w:fldChar w:fldCharType="end"/>
        </w:r>
      </w:hyperlink>
    </w:p>
    <w:p w14:paraId="4A32A879" w14:textId="3622CEC5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0" w:history="1">
        <w:r w:rsidR="001020B8" w:rsidRPr="0051433E">
          <w:rPr>
            <w:rStyle w:val="Hipercze"/>
            <w:noProof/>
          </w:rPr>
          <w:t>3.1.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Przegląd metod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_Toc471381220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7</w:t>
        </w:r>
        <w:r w:rsidR="001020B8">
          <w:rPr>
            <w:noProof/>
            <w:webHidden/>
          </w:rPr>
          <w:fldChar w:fldCharType="end"/>
        </w:r>
      </w:hyperlink>
    </w:p>
    <w:p w14:paraId="1476042C" w14:textId="65CC00D4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1" w:history="1">
        <w:r w:rsidR="001020B8" w:rsidRPr="0051433E">
          <w:rPr>
            <w:rStyle w:val="Hipercze"/>
            <w:noProof/>
          </w:rPr>
          <w:t>3.2.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Zrównoleglenie metody Hook’a-Jeeves’a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_Toc471381221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8</w:t>
        </w:r>
        <w:r w:rsidR="001020B8">
          <w:rPr>
            <w:noProof/>
            <w:webHidden/>
          </w:rPr>
          <w:fldChar w:fldCharType="end"/>
        </w:r>
      </w:hyperlink>
    </w:p>
    <w:p w14:paraId="0E8ADA23" w14:textId="2BADB846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2" w:history="1">
        <w:r w:rsidR="001020B8" w:rsidRPr="0051433E">
          <w:rPr>
            <w:rStyle w:val="Hipercze"/>
            <w:noProof/>
          </w:rPr>
          <w:t>3.3.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Zrównoleglenie metody Nelder’a-Mead’a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_Toc471381222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9</w:t>
        </w:r>
        <w:r w:rsidR="001020B8">
          <w:rPr>
            <w:noProof/>
            <w:webHidden/>
          </w:rPr>
          <w:fldChar w:fldCharType="end"/>
        </w:r>
      </w:hyperlink>
    </w:p>
    <w:p w14:paraId="7FDF357F" w14:textId="7334AF86" w:rsidR="001020B8" w:rsidRDefault="00E7450A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3" w:history="1">
        <w:r w:rsidR="001020B8" w:rsidRPr="0051433E">
          <w:rPr>
            <w:rStyle w:val="Hipercze"/>
            <w:noProof/>
            <w:lang w:eastAsia="en-US"/>
          </w:rPr>
          <w:t>4.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  <w:lang w:eastAsia="en-US"/>
          </w:rPr>
          <w:t>Projekt oprogramowania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_Toc471381223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11</w:t>
        </w:r>
        <w:r w:rsidR="001020B8">
          <w:rPr>
            <w:noProof/>
            <w:webHidden/>
          </w:rPr>
          <w:fldChar w:fldCharType="end"/>
        </w:r>
      </w:hyperlink>
    </w:p>
    <w:p w14:paraId="31143F99" w14:textId="29B5433F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4" w:history="1">
        <w:r w:rsidR="001020B8" w:rsidRPr="0051433E">
          <w:rPr>
            <w:rStyle w:val="Hipercze"/>
            <w:noProof/>
          </w:rPr>
          <w:t>4.1.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Diagram klas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_Toc471381224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11</w:t>
        </w:r>
        <w:r w:rsidR="001020B8">
          <w:rPr>
            <w:noProof/>
            <w:webHidden/>
          </w:rPr>
          <w:fldChar w:fldCharType="end"/>
        </w:r>
      </w:hyperlink>
    </w:p>
    <w:p w14:paraId="70D8B129" w14:textId="18B599C0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5" w:history="1">
        <w:r w:rsidR="001020B8" w:rsidRPr="0051433E">
          <w:rPr>
            <w:rStyle w:val="Hipercze"/>
            <w:noProof/>
          </w:rPr>
          <w:t>4.2.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Szczegóły implementacji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_Toc471381225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13</w:t>
        </w:r>
        <w:r w:rsidR="001020B8">
          <w:rPr>
            <w:noProof/>
            <w:webHidden/>
          </w:rPr>
          <w:fldChar w:fldCharType="end"/>
        </w:r>
      </w:hyperlink>
    </w:p>
    <w:p w14:paraId="44117744" w14:textId="0C88A084" w:rsidR="001020B8" w:rsidRDefault="00E7450A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6" w:history="1">
        <w:r w:rsidR="001020B8" w:rsidRPr="0051433E">
          <w:rPr>
            <w:rStyle w:val="Hipercze"/>
            <w:noProof/>
          </w:rPr>
          <w:t>4.2.1.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Implementacja metody Hook’a–Jeeves’a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_Toc471381226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13</w:t>
        </w:r>
        <w:r w:rsidR="001020B8">
          <w:rPr>
            <w:noProof/>
            <w:webHidden/>
          </w:rPr>
          <w:fldChar w:fldCharType="end"/>
        </w:r>
      </w:hyperlink>
    </w:p>
    <w:p w14:paraId="6D1951D4" w14:textId="41209A98" w:rsidR="001020B8" w:rsidRDefault="00E7450A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7" w:history="1">
        <w:r w:rsidR="001020B8" w:rsidRPr="0051433E">
          <w:rPr>
            <w:rStyle w:val="Hipercze"/>
            <w:noProof/>
          </w:rPr>
          <w:t>4.2.2.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Implementacja metody Nelder’a–Mead’a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_Toc471381227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15</w:t>
        </w:r>
        <w:r w:rsidR="001020B8">
          <w:rPr>
            <w:noProof/>
            <w:webHidden/>
          </w:rPr>
          <w:fldChar w:fldCharType="end"/>
        </w:r>
      </w:hyperlink>
    </w:p>
    <w:p w14:paraId="7F6521F4" w14:textId="256CEC11" w:rsidR="001020B8" w:rsidRDefault="00E7450A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8" w:history="1">
        <w:r w:rsidR="001020B8" w:rsidRPr="0051433E">
          <w:rPr>
            <w:rStyle w:val="Hipercze"/>
            <w:noProof/>
            <w:lang w:eastAsia="en-US"/>
          </w:rPr>
          <w:t>5.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  <w:lang w:eastAsia="en-US"/>
          </w:rPr>
          <w:t>Wyniki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_Toc471381228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17</w:t>
        </w:r>
        <w:r w:rsidR="001020B8">
          <w:rPr>
            <w:noProof/>
            <w:webHidden/>
          </w:rPr>
          <w:fldChar w:fldCharType="end"/>
        </w:r>
      </w:hyperlink>
    </w:p>
    <w:p w14:paraId="65D49C3A" w14:textId="690ED75C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29" w:history="1">
        <w:r w:rsidR="001020B8" w:rsidRPr="0051433E">
          <w:rPr>
            <w:rStyle w:val="Hipercze"/>
            <w:noProof/>
          </w:rPr>
          <w:t>5.1.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Specyfikacja sprzętu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_Toc471381229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17</w:t>
        </w:r>
        <w:r w:rsidR="001020B8">
          <w:rPr>
            <w:noProof/>
            <w:webHidden/>
          </w:rPr>
          <w:fldChar w:fldCharType="end"/>
        </w:r>
      </w:hyperlink>
    </w:p>
    <w:p w14:paraId="287A5063" w14:textId="4FEF958D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0" w:history="1">
        <w:r w:rsidR="001020B8" w:rsidRPr="0051433E">
          <w:rPr>
            <w:rStyle w:val="Hipercze"/>
            <w:noProof/>
          </w:rPr>
          <w:t>5.2.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Funkcje Testowe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_Toc471381230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17</w:t>
        </w:r>
        <w:r w:rsidR="001020B8">
          <w:rPr>
            <w:noProof/>
            <w:webHidden/>
          </w:rPr>
          <w:fldChar w:fldCharType="end"/>
        </w:r>
      </w:hyperlink>
    </w:p>
    <w:p w14:paraId="776AAE58" w14:textId="63865DFB" w:rsidR="001020B8" w:rsidRDefault="00E7450A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1" w:history="1">
        <w:r w:rsidR="001020B8" w:rsidRPr="0051433E">
          <w:rPr>
            <w:rStyle w:val="Hipercze"/>
            <w:noProof/>
          </w:rPr>
          <w:t>5.2.1.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Funkcja testowa Rastrigin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_Toc471381231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17</w:t>
        </w:r>
        <w:r w:rsidR="001020B8">
          <w:rPr>
            <w:noProof/>
            <w:webHidden/>
          </w:rPr>
          <w:fldChar w:fldCharType="end"/>
        </w:r>
      </w:hyperlink>
    </w:p>
    <w:p w14:paraId="52AF51A4" w14:textId="3B132379" w:rsidR="001020B8" w:rsidRDefault="00E7450A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2" w:history="1">
        <w:r w:rsidR="001020B8" w:rsidRPr="0051433E">
          <w:rPr>
            <w:rStyle w:val="Hipercze"/>
            <w:noProof/>
          </w:rPr>
          <w:t>5.2.2.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Funkcja testowa Ackley’s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_Toc471381232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20</w:t>
        </w:r>
        <w:r w:rsidR="001020B8">
          <w:rPr>
            <w:noProof/>
            <w:webHidden/>
          </w:rPr>
          <w:fldChar w:fldCharType="end"/>
        </w:r>
      </w:hyperlink>
    </w:p>
    <w:p w14:paraId="2ADBDB2B" w14:textId="5D7C21EA" w:rsidR="001020B8" w:rsidRDefault="00E7450A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3" w:history="1">
        <w:r w:rsidR="001020B8" w:rsidRPr="0051433E">
          <w:rPr>
            <w:rStyle w:val="Hipercze"/>
            <w:noProof/>
          </w:rPr>
          <w:t>5.2.3.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Funkcja testowa Baley’s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_Toc471381233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21</w:t>
        </w:r>
        <w:r w:rsidR="001020B8">
          <w:rPr>
            <w:noProof/>
            <w:webHidden/>
          </w:rPr>
          <w:fldChar w:fldCharType="end"/>
        </w:r>
      </w:hyperlink>
    </w:p>
    <w:p w14:paraId="4F73CB40" w14:textId="53B3B6EE" w:rsidR="001020B8" w:rsidRDefault="00E7450A">
      <w:pPr>
        <w:pStyle w:val="Spistreci2"/>
        <w:tabs>
          <w:tab w:val="left" w:pos="11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4" w:history="1">
        <w:r w:rsidR="001020B8" w:rsidRPr="0051433E">
          <w:rPr>
            <w:rStyle w:val="Hipercze"/>
            <w:noProof/>
          </w:rPr>
          <w:t>5.2.4.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Funkcja testowa Booth’s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_Toc471381234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22</w:t>
        </w:r>
        <w:r w:rsidR="001020B8">
          <w:rPr>
            <w:noProof/>
            <w:webHidden/>
          </w:rPr>
          <w:fldChar w:fldCharType="end"/>
        </w:r>
      </w:hyperlink>
    </w:p>
    <w:p w14:paraId="28492CCB" w14:textId="03C6240D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5" w:history="1">
        <w:r w:rsidR="001020B8" w:rsidRPr="0051433E">
          <w:rPr>
            <w:rStyle w:val="Hipercze"/>
            <w:noProof/>
          </w:rPr>
          <w:t>5.3.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Opracowanie wyników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_Toc471381235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23</w:t>
        </w:r>
        <w:r w:rsidR="001020B8">
          <w:rPr>
            <w:noProof/>
            <w:webHidden/>
          </w:rPr>
          <w:fldChar w:fldCharType="end"/>
        </w:r>
      </w:hyperlink>
    </w:p>
    <w:p w14:paraId="1A4839B8" w14:textId="04A2AB36" w:rsidR="001020B8" w:rsidRDefault="00E7450A">
      <w:pPr>
        <w:pStyle w:val="Spistreci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6" w:history="1">
        <w:r w:rsidR="001020B8" w:rsidRPr="0051433E">
          <w:rPr>
            <w:rStyle w:val="Hipercze"/>
            <w:noProof/>
          </w:rPr>
          <w:t>5.4.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Problem praktyczny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_Toc471381236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25</w:t>
        </w:r>
        <w:r w:rsidR="001020B8">
          <w:rPr>
            <w:noProof/>
            <w:webHidden/>
          </w:rPr>
          <w:fldChar w:fldCharType="end"/>
        </w:r>
      </w:hyperlink>
    </w:p>
    <w:p w14:paraId="5FDB16BE" w14:textId="1E768EE2" w:rsidR="001020B8" w:rsidRDefault="00E7450A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7" w:history="1">
        <w:r w:rsidR="001020B8" w:rsidRPr="0051433E">
          <w:rPr>
            <w:rStyle w:val="Hipercze"/>
            <w:noProof/>
            <w:lang w:eastAsia="en-US"/>
          </w:rPr>
          <w:t>6.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  <w:lang w:eastAsia="en-US"/>
          </w:rPr>
          <w:t>Podsumowanie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_Toc471381237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26</w:t>
        </w:r>
        <w:r w:rsidR="001020B8">
          <w:rPr>
            <w:noProof/>
            <w:webHidden/>
          </w:rPr>
          <w:fldChar w:fldCharType="end"/>
        </w:r>
      </w:hyperlink>
    </w:p>
    <w:p w14:paraId="73045B20" w14:textId="1A01D10B" w:rsidR="001020B8" w:rsidRDefault="00E7450A">
      <w:pPr>
        <w:pStyle w:val="Spistreci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81238" w:history="1">
        <w:r w:rsidR="001020B8" w:rsidRPr="0051433E">
          <w:rPr>
            <w:rStyle w:val="Hipercze"/>
            <w:noProof/>
          </w:rPr>
          <w:t>7.</w:t>
        </w:r>
        <w:r w:rsidR="001020B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020B8" w:rsidRPr="0051433E">
          <w:rPr>
            <w:rStyle w:val="Hipercze"/>
            <w:noProof/>
          </w:rPr>
          <w:t>Literatura</w:t>
        </w:r>
        <w:r w:rsidR="001020B8">
          <w:rPr>
            <w:noProof/>
            <w:webHidden/>
          </w:rPr>
          <w:tab/>
        </w:r>
        <w:r w:rsidR="001020B8">
          <w:rPr>
            <w:noProof/>
            <w:webHidden/>
          </w:rPr>
          <w:fldChar w:fldCharType="begin"/>
        </w:r>
        <w:r w:rsidR="001020B8">
          <w:rPr>
            <w:noProof/>
            <w:webHidden/>
          </w:rPr>
          <w:instrText xml:space="preserve"> PAGEREF _Toc471381238 \h </w:instrText>
        </w:r>
        <w:r w:rsidR="001020B8">
          <w:rPr>
            <w:noProof/>
            <w:webHidden/>
          </w:rPr>
        </w:r>
        <w:r w:rsidR="001020B8">
          <w:rPr>
            <w:noProof/>
            <w:webHidden/>
          </w:rPr>
          <w:fldChar w:fldCharType="separate"/>
        </w:r>
        <w:r w:rsidR="001020B8">
          <w:rPr>
            <w:noProof/>
            <w:webHidden/>
          </w:rPr>
          <w:t>27</w:t>
        </w:r>
        <w:r w:rsidR="001020B8">
          <w:rPr>
            <w:noProof/>
            <w:webHidden/>
          </w:rPr>
          <w:fldChar w:fldCharType="end"/>
        </w:r>
      </w:hyperlink>
    </w:p>
    <w:p w14:paraId="6A9168E6" w14:textId="18C14E19" w:rsidR="00B3736A" w:rsidRPr="00493F09" w:rsidRDefault="009779D2" w:rsidP="00B3736A">
      <w:pPr>
        <w:spacing w:line="360" w:lineRule="auto"/>
        <w:jc w:val="both"/>
        <w:rPr>
          <w:bCs/>
          <w:sz w:val="36"/>
          <w:szCs w:val="36"/>
        </w:rPr>
      </w:pPr>
      <w:r w:rsidRPr="00493F09">
        <w:rPr>
          <w:bCs/>
          <w:sz w:val="36"/>
          <w:szCs w:val="36"/>
        </w:rPr>
        <w:fldChar w:fldCharType="end"/>
      </w:r>
      <w:bookmarkStart w:id="0" w:name="_Toc461802494"/>
      <w:bookmarkStart w:id="1" w:name="_Toc463387352"/>
    </w:p>
    <w:p w14:paraId="200B6071" w14:textId="77777777" w:rsidR="00B3736A" w:rsidRPr="00493F09" w:rsidRDefault="00B3736A">
      <w:pPr>
        <w:rPr>
          <w:bCs/>
          <w:sz w:val="36"/>
          <w:szCs w:val="36"/>
        </w:rPr>
      </w:pPr>
      <w:r w:rsidRPr="00493F09">
        <w:rPr>
          <w:bCs/>
          <w:sz w:val="36"/>
          <w:szCs w:val="36"/>
        </w:rPr>
        <w:br w:type="page"/>
      </w:r>
    </w:p>
    <w:p w14:paraId="6B2F0D13" w14:textId="3495BA74" w:rsidR="00616FA6" w:rsidRPr="00493F09" w:rsidRDefault="009C4217" w:rsidP="00B94583">
      <w:pPr>
        <w:pStyle w:val="Nagwek1"/>
        <w:numPr>
          <w:ilvl w:val="0"/>
          <w:numId w:val="40"/>
        </w:numPr>
        <w:rPr>
          <w:rFonts w:ascii="Times New Roman" w:hAnsi="Times New Roman"/>
          <w:lang w:eastAsia="en-US"/>
        </w:rPr>
      </w:pPr>
      <w:bookmarkStart w:id="2" w:name="_Toc471381215"/>
      <w:r w:rsidRPr="00493F09">
        <w:rPr>
          <w:rFonts w:ascii="Times New Roman" w:hAnsi="Times New Roman"/>
          <w:lang w:eastAsia="en-US"/>
        </w:rPr>
        <w:lastRenderedPageBreak/>
        <w:t>Wstęp</w:t>
      </w:r>
      <w:bookmarkEnd w:id="0"/>
      <w:bookmarkEnd w:id="1"/>
      <w:bookmarkEnd w:id="2"/>
    </w:p>
    <w:p w14:paraId="07158512" w14:textId="77777777" w:rsidR="009C4217" w:rsidRPr="00493F09" w:rsidRDefault="009C4217" w:rsidP="009C4217">
      <w:pPr>
        <w:spacing w:before="240" w:after="120"/>
        <w:ind w:left="850"/>
        <w:rPr>
          <w:b/>
        </w:rPr>
      </w:pPr>
    </w:p>
    <w:p w14:paraId="5F9EBE0E" w14:textId="4E9F35F6" w:rsidR="009C4217" w:rsidRPr="00493F09" w:rsidRDefault="009C4217" w:rsidP="009C4217">
      <w:pPr>
        <w:spacing w:before="240" w:after="120" w:line="360" w:lineRule="auto"/>
        <w:ind w:firstLine="851"/>
        <w:jc w:val="both"/>
      </w:pPr>
      <w:r w:rsidRPr="00493F09">
        <w:t xml:space="preserve">Wraz z wzrostem techniki pojawiło się zapotrzebowanie na </w:t>
      </w:r>
      <w:r w:rsidR="000F7EDD" w:rsidRPr="00493F09">
        <w:t>środowiska</w:t>
      </w:r>
      <w:r w:rsidR="008D4B42" w:rsidRPr="00493F09">
        <w:t>,</w:t>
      </w:r>
      <w:r w:rsidR="008D4B42" w:rsidRPr="00493F09">
        <w:br/>
      </w:r>
      <w:r w:rsidRPr="00493F09">
        <w:t>które oferowały bar</w:t>
      </w:r>
      <w:r w:rsidR="000F7EDD" w:rsidRPr="00493F09">
        <w:t>dzo dużą moc obliczeniową</w:t>
      </w:r>
      <w:r w:rsidR="009C7CEF" w:rsidRPr="00493F09">
        <w:t>,</w:t>
      </w:r>
      <w:r w:rsidR="000F7EDD" w:rsidRPr="00493F09">
        <w:t xml:space="preserve"> którą </w:t>
      </w:r>
      <w:r w:rsidRPr="00493F09">
        <w:t>można wykorzystać przy analizie danych czy obliczeniu skomplikowanych</w:t>
      </w:r>
      <w:r w:rsidR="00777182" w:rsidRPr="00493F09">
        <w:t xml:space="preserve"> równań. </w:t>
      </w:r>
      <w:r w:rsidR="000F7EDD" w:rsidRPr="00493F09">
        <w:t>Środowiska</w:t>
      </w:r>
      <w:r w:rsidR="008D4B42" w:rsidRPr="00493F09">
        <w:t xml:space="preserve"> masowo równoległe są tworzone </w:t>
      </w:r>
      <w:r w:rsidR="00C977E6">
        <w:br/>
      </w:r>
      <w:r w:rsidR="000F7EDD" w:rsidRPr="00493F09">
        <w:t xml:space="preserve">i wykorzystywane </w:t>
      </w:r>
      <w:r w:rsidR="00AB110C" w:rsidRPr="00493F09">
        <w:t xml:space="preserve">m.in. </w:t>
      </w:r>
      <w:r w:rsidR="000F7EDD" w:rsidRPr="00493F09">
        <w:t>do obliczeń wielkoskalowych</w:t>
      </w:r>
      <w:r w:rsidR="009C4124" w:rsidRPr="00493F09">
        <w:t>, symulacji numerycznych za pomocą złożonych modeli nieliniowych czy</w:t>
      </w:r>
      <w:r w:rsidR="00047EDD">
        <w:t xml:space="preserve"> też wykonywania obliczeń wielo</w:t>
      </w:r>
      <w:r w:rsidR="00E41432">
        <w:t>-</w:t>
      </w:r>
      <w:r w:rsidR="009C4124" w:rsidRPr="00493F09">
        <w:t>iteracyjnych.</w:t>
      </w:r>
    </w:p>
    <w:p w14:paraId="67EE19F7" w14:textId="72F12A83" w:rsidR="002D6EBB" w:rsidRPr="00493F09" w:rsidRDefault="003F4832" w:rsidP="003B6851">
      <w:pPr>
        <w:spacing w:before="240" w:after="120" w:line="360" w:lineRule="auto"/>
        <w:ind w:firstLine="851"/>
        <w:jc w:val="both"/>
      </w:pPr>
      <w:r w:rsidRPr="00493F09">
        <w:t xml:space="preserve">W tej pracy podjęto </w:t>
      </w:r>
      <w:r w:rsidR="00827128" w:rsidRPr="00493F09">
        <w:t>problem</w:t>
      </w:r>
      <w:r w:rsidRPr="00493F09">
        <w:t xml:space="preserve"> </w:t>
      </w:r>
      <w:r w:rsidR="00827128" w:rsidRPr="00493F09">
        <w:t>adaptacji</w:t>
      </w:r>
      <w:r w:rsidRPr="00493F09">
        <w:t xml:space="preserve"> procedur</w:t>
      </w:r>
      <w:r w:rsidR="00827128" w:rsidRPr="00493F09">
        <w:t xml:space="preserve"> optymalizacji</w:t>
      </w:r>
      <w:r w:rsidR="00B0531E" w:rsidRPr="00493F09">
        <w:t>,</w:t>
      </w:r>
      <w:r w:rsidRPr="00493F09">
        <w:t xml:space="preserve"> które </w:t>
      </w:r>
      <w:r w:rsidR="00827128" w:rsidRPr="00493F09">
        <w:t xml:space="preserve">w swojej naturze nie są równoległe, czyli metod, </w:t>
      </w:r>
      <w:r w:rsidR="0078363E" w:rsidRPr="00493F09">
        <w:t>które w pojedynczym kroku wykonują obliczenia tylko dla jednego punktu.</w:t>
      </w:r>
      <w:r w:rsidR="00DA43CE" w:rsidRPr="00493F09">
        <w:t xml:space="preserve"> Przystosowanie algorytmów do pracy z serwerami obliczeniowymi przynio</w:t>
      </w:r>
      <w:r w:rsidR="00C74446" w:rsidRPr="00493F09">
        <w:t>słoby znaczny wzrost wydajności.</w:t>
      </w:r>
      <w:r w:rsidR="009E6705" w:rsidRPr="00493F09">
        <w:t xml:space="preserve"> Algorytmy takie jak genetyczny czy rój cząstek są w naturze równoległe więc łatwo przystosować je do obliczeń na maszynach wielordzeniowych lecz w tej pracy zostały przedstawione takie</w:t>
      </w:r>
      <w:r w:rsidR="00827128" w:rsidRPr="00493F09">
        <w:t>,</w:t>
      </w:r>
      <w:r w:rsidR="009E6705" w:rsidRPr="00493F09">
        <w:t xml:space="preserve"> które są trudne do zrównoleglenia ale przy </w:t>
      </w:r>
      <w:r w:rsidR="002D6EBB" w:rsidRPr="00493F09">
        <w:t>zastosowaniu odpowiednich modyfikacji mogą okazać się bardzo skuteczne</w:t>
      </w:r>
      <w:r w:rsidR="00020136" w:rsidRPr="00493F09">
        <w:t>,</w:t>
      </w:r>
      <w:r w:rsidR="002D6EBB" w:rsidRPr="00493F09">
        <w:t xml:space="preserve"> co zostało również zbadane w tej pracy.</w:t>
      </w:r>
    </w:p>
    <w:p w14:paraId="346714BD" w14:textId="295351ED" w:rsidR="00C74446" w:rsidRPr="00493F09" w:rsidRDefault="009E6705" w:rsidP="00E41F7E">
      <w:pPr>
        <w:spacing w:before="240" w:after="120" w:line="360" w:lineRule="auto"/>
        <w:ind w:firstLine="851"/>
        <w:jc w:val="both"/>
      </w:pPr>
      <w:r w:rsidRPr="00493F09">
        <w:t>W</w:t>
      </w:r>
      <w:r w:rsidR="00C74446" w:rsidRPr="00493F09">
        <w:t xml:space="preserve"> drugim rozdziale zostały opisane wybrane algorytmy</w:t>
      </w:r>
      <w:r w:rsidR="00CA3962" w:rsidRPr="00493F09">
        <w:t>,</w:t>
      </w:r>
      <w:r w:rsidR="00C74446" w:rsidRPr="00493F09">
        <w:t xml:space="preserve"> które zostały zrównoleglone. </w:t>
      </w:r>
      <w:r w:rsidR="006A0FCC" w:rsidRPr="00493F09">
        <w:t>Trzeci rozdział przedstawia</w:t>
      </w:r>
      <w:r w:rsidR="00C74446" w:rsidRPr="00493F09">
        <w:t xml:space="preserve"> </w:t>
      </w:r>
      <w:r w:rsidR="006A0FCC" w:rsidRPr="00493F09">
        <w:t xml:space="preserve">ideę </w:t>
      </w:r>
      <w:r w:rsidR="00874AE7" w:rsidRPr="00493F09">
        <w:t xml:space="preserve">zrównoleglania algorytmów. </w:t>
      </w:r>
      <w:r w:rsidR="006A0FCC" w:rsidRPr="00493F09">
        <w:t xml:space="preserve">Zostały w nim zawarte przykładowe zrównoleglania przedstawionych algorytmów. W rozdziale czwartym znalazł się projekt oprogramowania oraz szczegóły implementacji. Piąty rozdział zawiera </w:t>
      </w:r>
      <w:r w:rsidR="00874AE7" w:rsidRPr="00493F09">
        <w:t>analizę zmodyfikowanych algorytmów z wykorzystaniem kilku standardowych</w:t>
      </w:r>
      <w:r w:rsidR="00A33C0A" w:rsidRPr="00493F09">
        <w:t xml:space="preserve"> problemów (funkcji) testowych.</w:t>
      </w:r>
      <w:r w:rsidR="00874AE7" w:rsidRPr="00493F09">
        <w:t xml:space="preserve"> </w:t>
      </w:r>
      <w:r w:rsidR="008942E1" w:rsidRPr="00493F09">
        <w:t>Dodatkowo</w:t>
      </w:r>
      <w:r w:rsidR="00BC3718" w:rsidRPr="00493F09">
        <w:t xml:space="preserve"> </w:t>
      </w:r>
      <w:r w:rsidR="008942E1" w:rsidRPr="00493F09">
        <w:t xml:space="preserve">wykonano testy optymalizacji </w:t>
      </w:r>
      <w:r w:rsidR="0066773F" w:rsidRPr="00493F09">
        <w:t>z wykorzystaniem środowisk</w:t>
      </w:r>
      <w:r w:rsidR="008942E1" w:rsidRPr="00493F09">
        <w:t xml:space="preserve"> masowo równoległych</w:t>
      </w:r>
      <w:r w:rsidR="0066773F" w:rsidRPr="00493F09">
        <w:t>, gdzie problemem praktycznym</w:t>
      </w:r>
      <w:r w:rsidR="00BC3718" w:rsidRPr="00493F09">
        <w:t xml:space="preserve"> </w:t>
      </w:r>
      <w:r w:rsidR="0066773F" w:rsidRPr="00493F09">
        <w:t>było projektowanie</w:t>
      </w:r>
      <w:r w:rsidR="00874AE7" w:rsidRPr="00493F09">
        <w:t xml:space="preserve"> procesu produkcyjnego. </w:t>
      </w:r>
      <w:r w:rsidR="00CB3253" w:rsidRPr="00493F09">
        <w:t>Porównanie</w:t>
      </w:r>
      <w:r w:rsidR="00BC3718" w:rsidRPr="00493F09">
        <w:t xml:space="preserve"> czasu działania i dokładności obliczeń zostały zawarte w podsumowaniu </w:t>
      </w:r>
    </w:p>
    <w:p w14:paraId="719361BC" w14:textId="77777777" w:rsidR="00C74446" w:rsidRPr="00493F09" w:rsidRDefault="00C74446" w:rsidP="00C74446">
      <w:pPr>
        <w:spacing w:before="240" w:after="120" w:line="360" w:lineRule="auto"/>
        <w:ind w:firstLine="851"/>
        <w:jc w:val="both"/>
      </w:pPr>
    </w:p>
    <w:p w14:paraId="3E1969A6" w14:textId="77777777" w:rsidR="00C74446" w:rsidRPr="00493F09" w:rsidRDefault="00C74446" w:rsidP="00DE72B5">
      <w:pPr>
        <w:spacing w:before="240" w:after="120" w:line="360" w:lineRule="auto"/>
        <w:ind w:firstLine="851"/>
        <w:jc w:val="both"/>
      </w:pPr>
    </w:p>
    <w:p w14:paraId="6FF6E4FC" w14:textId="4B988AC7" w:rsidR="003455D1" w:rsidRPr="00493F09" w:rsidRDefault="007D375D" w:rsidP="00B94583">
      <w:pPr>
        <w:pStyle w:val="Nagwek1"/>
        <w:numPr>
          <w:ilvl w:val="0"/>
          <w:numId w:val="40"/>
        </w:numPr>
        <w:spacing w:before="0" w:after="120"/>
        <w:rPr>
          <w:rFonts w:ascii="Times New Roman" w:hAnsi="Times New Roman"/>
          <w:lang w:eastAsia="en-US"/>
        </w:rPr>
      </w:pPr>
      <w:bookmarkStart w:id="3" w:name="_Toc471381216"/>
      <w:r w:rsidRPr="00493F09">
        <w:rPr>
          <w:rFonts w:ascii="Times New Roman" w:hAnsi="Times New Roman"/>
          <w:lang w:eastAsia="en-US"/>
        </w:rPr>
        <w:lastRenderedPageBreak/>
        <w:t>Opis wybranych algorytmów</w:t>
      </w:r>
      <w:bookmarkEnd w:id="3"/>
    </w:p>
    <w:p w14:paraId="6DBB9606" w14:textId="77777777" w:rsidR="00F43EAC" w:rsidRPr="00493F09" w:rsidRDefault="00F43EAC" w:rsidP="00F43EAC">
      <w:pPr>
        <w:rPr>
          <w:lang w:eastAsia="en-US"/>
        </w:rPr>
      </w:pPr>
    </w:p>
    <w:p w14:paraId="50775565" w14:textId="423CEA68" w:rsidR="003455D1" w:rsidRPr="00493F09" w:rsidRDefault="007D375D" w:rsidP="00B94583">
      <w:pPr>
        <w:pStyle w:val="Nagwek2"/>
        <w:numPr>
          <w:ilvl w:val="1"/>
          <w:numId w:val="43"/>
        </w:numPr>
        <w:spacing w:before="240" w:after="12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4" w:name="_Toc471381217"/>
      <w:r w:rsidRPr="00493F09">
        <w:rPr>
          <w:rFonts w:ascii="Times New Roman" w:hAnsi="Times New Roman"/>
          <w:color w:val="auto"/>
          <w:sz w:val="28"/>
          <w:szCs w:val="28"/>
        </w:rPr>
        <w:t>Metoda Hook’a-Jeevesa</w:t>
      </w:r>
      <w:bookmarkEnd w:id="4"/>
    </w:p>
    <w:p w14:paraId="7702A97C" w14:textId="7F16FE16" w:rsidR="007D375D" w:rsidRPr="00493F09" w:rsidRDefault="007D375D" w:rsidP="00EA38A9">
      <w:pPr>
        <w:spacing w:before="120" w:after="120" w:line="360" w:lineRule="auto"/>
        <w:ind w:firstLine="708"/>
        <w:jc w:val="both"/>
      </w:pPr>
      <w:r w:rsidRPr="00493F09">
        <w:t xml:space="preserve">Algorytm Hook’a-Jeeves’a zalicza się do iteracyjnych metod optymalizacji. Składa się z sekwencji </w:t>
      </w:r>
      <w:r w:rsidR="00AC580A" w:rsidRPr="00493F09">
        <w:t>skoków</w:t>
      </w:r>
      <w:r w:rsidRPr="00493F09">
        <w:t xml:space="preserve"> z punktu bazowego – krok próbny, a następnie z ruchów – krok roboczy, które zapewniają następny punkt bazowy do zbadania. W kroku próbnym wykonuje lokalne wyszukiwanie w jednym kierunku poprzez zmianę parametru lub parametrów punktu bazowego. Jeśli wartość funkcji w tym punkcie jest le</w:t>
      </w:r>
      <w:bookmarkStart w:id="5" w:name="_GoBack"/>
      <w:bookmarkEnd w:id="5"/>
      <w:r w:rsidRPr="00493F09">
        <w:t xml:space="preserve">psza niż wartość poprzednia to algorytm wybiera ten nowy punkt jako punkt bazowy. W przeciwnym razie algorytm wykonuje wyszukiwanie w przeciwnym kierunku i jeśli wynik jest lepszy od poprzedniego to nowy punkt zostaje punktem bazowym. Algorytm cały czas przechowuje wartość początkową i sprawdza czy wartość jest lepsza czy gorsza. Gdy wszystkie parametry zostały zbadane algorytm przechodzi do kroku roboczego. W kroku roboczym każdy z parametrów zostaje zwiększony </w:t>
      </w:r>
      <w:r w:rsidR="00320D1A">
        <w:br/>
      </w:r>
      <w:r w:rsidRPr="00493F09">
        <w:t>o stałą. Celem jest przesunięcie punktu bazowego w kierunku, który poprawiłby wynik z kroku próbnego. Następnie funkcja zostaje oceniana w nowym miejscu. Jeśli wartość jest lepsza to nowy punkt staje się punktem bazowym w przeciwnym razie przemieszczenie jest ignorowane, a stała zostaje zredukowana, żeby zmniejszyć przemieszczenie układu [1]. Kroki te są powtarzane aż do momentu, kiedy nie zostanie spełniony warunek stopu</w:t>
      </w:r>
      <w:r w:rsidR="00AC580A" w:rsidRPr="00493F09">
        <w:t>.</w:t>
      </w:r>
    </w:p>
    <w:p w14:paraId="3C2CF48E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4D48BD1C" wp14:editId="7A8BB3BC">
            <wp:extent cx="3667125" cy="28098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EC4D4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2. </w:t>
      </w:r>
      <w:r w:rsidRPr="00493F09">
        <w:rPr>
          <w:sz w:val="20"/>
          <w:szCs w:val="20"/>
        </w:rPr>
        <w:t>Graficzne przedstawienie działania metody Hook’a – Jeevesa</w:t>
      </w:r>
    </w:p>
    <w:p w14:paraId="02C1B94F" w14:textId="55E26EC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5CEEB954" w14:textId="53B11FF0" w:rsidR="007D375D" w:rsidRPr="00493F09" w:rsidRDefault="007D375D" w:rsidP="007D375D">
      <w:pPr>
        <w:spacing w:after="120" w:line="360" w:lineRule="auto"/>
        <w:jc w:val="both"/>
      </w:pPr>
      <w:r w:rsidRPr="00493F09">
        <w:t xml:space="preserve">Na rysunku 2 można zobaczyć graficzne przedstawienie działania metody Hook’a-Jeevesa. Punkt początkowy znajduje się w </w:t>
      </w:r>
      <w:r w:rsidRPr="00493F09">
        <w:rPr>
          <w:i/>
        </w:rPr>
        <w:t>x</w:t>
      </w:r>
      <w:r w:rsidRPr="00493F09">
        <w:rPr>
          <w:i/>
          <w:vertAlign w:val="subscript"/>
        </w:rPr>
        <w:t>o</w:t>
      </w:r>
      <w:r w:rsidRPr="00493F09">
        <w:t xml:space="preserve">, z którego czarną linią zostały zaznaczone kroki pomyślne </w:t>
      </w:r>
      <w:r w:rsidRPr="00493F09">
        <w:lastRenderedPageBreak/>
        <w:t xml:space="preserve">czyli takie, które dały mniejszą wartość funkcji, a linie przerywane wraz </w:t>
      </w:r>
      <w:r w:rsidRPr="00493F09">
        <w:br/>
        <w:t xml:space="preserve">z zaznaczonymi na czerwono punktami to kroki próbne, gdzie wartość funkcji w tych punktach była większa, te kroki uznajemy za niepomyślne. Kroki próbne sprawdzane są w dwóch kierunkach: góra i dół, aby uznać, który będzie najlepszy. Etap roboczy wykonywany jest dopiero wtedy, gdy przynajmniej jeden z kroków etapu próbnego zakończył się sukcesem, czyli osiągnięcia wartości funkcji mniejszej niż w punkcie bazowym. Skoki próbne oraz skoki robocze zawsze wykonywane są, aż do momentu  znalezienia </w:t>
      </w:r>
      <w:r w:rsidR="00062416" w:rsidRPr="00493F09">
        <w:t>ekstremum</w:t>
      </w:r>
      <w:r w:rsidRPr="00493F09">
        <w:t xml:space="preserve"> funkcji lub </w:t>
      </w:r>
      <w:r w:rsidR="00320D1A">
        <w:br/>
      </w:r>
      <w:r w:rsidRPr="00493F09">
        <w:t xml:space="preserve">w przypadku jej nie znalezienia do określonego warunku stopu.  </w:t>
      </w:r>
    </w:p>
    <w:p w14:paraId="39EB487A" w14:textId="77777777" w:rsidR="007D375D" w:rsidRPr="00493F09" w:rsidRDefault="007D375D" w:rsidP="003455D1">
      <w:pPr>
        <w:spacing w:before="120" w:after="120" w:line="360" w:lineRule="auto"/>
        <w:jc w:val="both"/>
        <w:rPr>
          <w:b/>
          <w:sz w:val="28"/>
          <w:szCs w:val="28"/>
        </w:rPr>
      </w:pPr>
    </w:p>
    <w:p w14:paraId="1E14BF1D" w14:textId="76842280" w:rsidR="00DA43CE" w:rsidRPr="00493F09" w:rsidRDefault="007D375D" w:rsidP="00B94583">
      <w:pPr>
        <w:pStyle w:val="Nagwek2"/>
        <w:numPr>
          <w:ilvl w:val="1"/>
          <w:numId w:val="43"/>
        </w:numPr>
        <w:spacing w:before="240" w:after="120" w:line="360" w:lineRule="auto"/>
        <w:rPr>
          <w:rFonts w:ascii="Times New Roman" w:hAnsi="Times New Roman"/>
          <w:color w:val="auto"/>
          <w:sz w:val="28"/>
          <w:szCs w:val="28"/>
        </w:rPr>
      </w:pPr>
      <w:bookmarkStart w:id="6" w:name="_Toc471381218"/>
      <w:r w:rsidRPr="00493F09">
        <w:rPr>
          <w:rFonts w:ascii="Times New Roman" w:hAnsi="Times New Roman"/>
          <w:color w:val="auto"/>
          <w:sz w:val="28"/>
          <w:szCs w:val="28"/>
        </w:rPr>
        <w:t>Metoda Nelder’a-Mead’a</w:t>
      </w:r>
      <w:bookmarkEnd w:id="6"/>
    </w:p>
    <w:p w14:paraId="59A6D90D" w14:textId="7E5117FA" w:rsidR="007D375D" w:rsidRPr="00493F09" w:rsidRDefault="007D375D" w:rsidP="007D375D">
      <w:pPr>
        <w:spacing w:before="240" w:after="120" w:line="360" w:lineRule="auto"/>
        <w:ind w:firstLine="420"/>
        <w:jc w:val="both"/>
      </w:pPr>
      <w:r w:rsidRPr="00493F09">
        <w:t>Algorytm simpleksów Neldera-Meada (ang. Downhill Simplex, Amoeba), jest metodą wykorzystywaną do wyznaczenia ekstremum funkcji . Główną zaletą algorytmu Neldera-Meada jest bardzo niska złożoność obliczeniowa w przypadku niewielu rozbudowanych funkcji celu. Algorytm polega na utworzeniu w przestrzeni E</w:t>
      </w:r>
      <w:r w:rsidRPr="00493F09">
        <w:rPr>
          <w:vertAlign w:val="superscript"/>
        </w:rPr>
        <w:t>n+1</w:t>
      </w:r>
      <w:r w:rsidRPr="00493F09">
        <w:t xml:space="preserve"> </w:t>
      </w:r>
      <w:r w:rsidRPr="00493F09">
        <w:rPr>
          <w:i/>
        </w:rPr>
        <w:t>n</w:t>
      </w:r>
      <w:r w:rsidRPr="00493F09">
        <w:t>-wymiarowego simpleks</w:t>
      </w:r>
      <w:r w:rsidR="00062416" w:rsidRPr="00493F09">
        <w:t>u</w:t>
      </w:r>
      <w:r w:rsidRPr="00493F09">
        <w:t xml:space="preserve"> o </w:t>
      </w:r>
      <w:r w:rsidRPr="00493F09">
        <w:rPr>
          <w:i/>
        </w:rPr>
        <w:t>n</w:t>
      </w:r>
      <w:r w:rsidRPr="00493F09">
        <w:t xml:space="preserve">+1 wierzchołkach. Wykonuje się to po to, aby można było go wpisać w powierzchnię reprezentująca badaną funkcję celu. Pierwszym krokiem, jaki należy wykonać, to wyliczanie punktów wierzchołkowych simpleksu </w:t>
      </w:r>
      <w:r w:rsidRPr="00493F09">
        <w:rPr>
          <w:i/>
        </w:rPr>
        <w:t>Q</w:t>
      </w:r>
      <w:r w:rsidRPr="00493F09">
        <w:rPr>
          <w:i/>
          <w:vertAlign w:val="subscript"/>
        </w:rPr>
        <w:t>j</w:t>
      </w:r>
      <w:r w:rsidRPr="00493F09">
        <w:t xml:space="preserve">, przy czym zakładana jest pewną odległość pomiędzy wierzchołkami – tak zwany krok. W kolejnych iteracjach dokonuje </w:t>
      </w:r>
      <w:r w:rsidR="00804BB8" w:rsidRPr="00493F09">
        <w:t>się</w:t>
      </w:r>
      <w:r w:rsidRPr="00493F09">
        <w:t xml:space="preserve"> wymiany „najgorszego” wierzchołka i zostaje budowany nowy simpleks, aż odległość pomiędzy jego wierzchołkami </w:t>
      </w:r>
      <w:r w:rsidR="00320D1A">
        <w:br/>
      </w:r>
      <w:r w:rsidRPr="00493F09">
        <w:t xml:space="preserve">w pobliżu poszukiwanego ekstremum funkcji będzie mniejsza od założonej dokładności obliczeń. Kryterium zbieżności to dokładność obliczeń w tej metodzie [2]. Podczas kolejnych iteracji wykonujemy operacje, które mają na celu osiągnięcie najniższej wartości funkcji celu: </w:t>
      </w:r>
    </w:p>
    <w:p w14:paraId="70E1B497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Odbicie punktu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rPr>
          <w:vertAlign w:val="subscript"/>
        </w:rPr>
        <w:t xml:space="preserve"> </w:t>
      </w:r>
      <w:r w:rsidRPr="00493F09">
        <w:t xml:space="preserve">względem </w:t>
      </w:r>
      <w:r w:rsidRPr="00493F09">
        <w:rPr>
          <w:i/>
        </w:rPr>
        <w:t>Q’</w:t>
      </w:r>
      <w:r w:rsidRPr="00493F09">
        <w:t>,</w:t>
      </w:r>
    </w:p>
    <w:p w14:paraId="1DDA0223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Początkowo należy wybrać najgorszy punkt (punkt, w którym funkcja ma największą wartość) i odbić go względem punktu </w:t>
      </w:r>
      <w:r w:rsidRPr="00493F09">
        <w:rPr>
          <w:i/>
        </w:rPr>
        <w:t>Q’</w:t>
      </w:r>
      <w:r w:rsidRPr="00493F09">
        <w:t>, który wyznaczamy z wzoru: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110357DC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4F90C72A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  <w:p w14:paraId="003576EB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E1FD4FD" w14:textId="77777777" w:rsidR="007D375D" w:rsidRPr="00493F09" w:rsidRDefault="007D375D" w:rsidP="007D375D">
            <w:pPr>
              <w:jc w:val="both"/>
            </w:pPr>
          </w:p>
          <w:p w14:paraId="463AA98E" w14:textId="77777777" w:rsidR="007D375D" w:rsidRPr="00493F09" w:rsidRDefault="00E7450A" w:rsidP="007D375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9" w:type="dxa"/>
            <w:shd w:val="clear" w:color="auto" w:fill="auto"/>
          </w:tcPr>
          <w:p w14:paraId="538784ED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(1)</w:t>
            </w:r>
          </w:p>
        </w:tc>
      </w:tr>
    </w:tbl>
    <w:p w14:paraId="7EB8BFAC" w14:textId="361A84F0" w:rsidR="007D375D" w:rsidRPr="00493F09" w:rsidRDefault="007D375D" w:rsidP="007D375D">
      <w:pPr>
        <w:spacing w:after="120" w:line="360" w:lineRule="auto"/>
        <w:ind w:firstLine="708"/>
        <w:jc w:val="both"/>
        <w:rPr>
          <w:vertAlign w:val="subscript"/>
        </w:rPr>
      </w:pPr>
      <w:r w:rsidRPr="00493F09">
        <w:t>Następnie zosta</w:t>
      </w:r>
      <w:r w:rsidR="00B94D47" w:rsidRPr="00493F09">
        <w:t>je obliczona</w:t>
      </w:r>
      <w:r w:rsidRPr="00493F09">
        <w:t xml:space="preserve"> odległość pomiędzy punktami </w:t>
      </w:r>
      <w:r w:rsidRPr="00493F09">
        <w:rPr>
          <w:i/>
        </w:rPr>
        <w:t>Q’</w:t>
      </w:r>
      <w:r w:rsidRPr="00493F09">
        <w:t xml:space="preserve">, a punktem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rPr>
          <w:vertAlign w:val="subscript"/>
        </w:rPr>
        <w:t>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4316BEC7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109E154F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BA439DD" w14:textId="77777777" w:rsidR="007D375D" w:rsidRPr="00493F09" w:rsidRDefault="00E7450A" w:rsidP="007D375D">
            <w:pPr>
              <w:jc w:val="center"/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2699" w:type="dxa"/>
            <w:shd w:val="clear" w:color="auto" w:fill="auto"/>
          </w:tcPr>
          <w:p w14:paraId="064C95AD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(2)</w:t>
            </w:r>
          </w:p>
        </w:tc>
      </w:tr>
    </w:tbl>
    <w:p w14:paraId="5AA1A338" w14:textId="77777777" w:rsidR="007D375D" w:rsidRPr="00493F09" w:rsidRDefault="007D375D" w:rsidP="007D375D">
      <w:pPr>
        <w:spacing w:after="120" w:line="360" w:lineRule="auto"/>
        <w:jc w:val="both"/>
      </w:pPr>
      <w:r w:rsidRPr="00493F09">
        <w:rPr>
          <w:vertAlign w:val="subscript"/>
        </w:rPr>
        <w:tab/>
      </w:r>
      <w:r w:rsidRPr="00493F09">
        <w:t xml:space="preserve">Ostatnim etapem jest obliczenie punktu </w:t>
      </w:r>
      <w:r w:rsidRPr="00493F09">
        <w:rPr>
          <w:i/>
        </w:rPr>
        <w:t>Q*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0B3B0007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05FF8DC3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37EE3354" w14:textId="77777777" w:rsidR="007D375D" w:rsidRPr="00493F09" w:rsidRDefault="00E7450A" w:rsidP="007D375D">
            <w:pPr>
              <w:jc w:val="both"/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α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699" w:type="dxa"/>
            <w:shd w:val="clear" w:color="auto" w:fill="auto"/>
          </w:tcPr>
          <w:p w14:paraId="4833EDEA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(3)</w:t>
            </w:r>
          </w:p>
        </w:tc>
      </w:tr>
    </w:tbl>
    <w:p w14:paraId="717CD419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t xml:space="preserve">gdzie: </w:t>
      </w:r>
      <w:r w:rsidRPr="00493F09">
        <w:rPr>
          <w:i/>
        </w:rPr>
        <w:t>α</w:t>
      </w:r>
      <w:r w:rsidRPr="00493F09">
        <w:t xml:space="preserve"> – współczynnik odbicia (</w:t>
      </w:r>
      <w:r w:rsidRPr="00493F09">
        <w:rPr>
          <w:i/>
        </w:rPr>
        <w:t>α</w:t>
      </w:r>
      <w:r w:rsidRPr="00493F09">
        <w:t xml:space="preserve"> &gt; 0)</w:t>
      </w:r>
    </w:p>
    <w:p w14:paraId="5CE1AED4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p w14:paraId="58FCDCA5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tbl>
      <w:tblPr>
        <w:tblW w:w="9486" w:type="dxa"/>
        <w:tblLayout w:type="fixed"/>
        <w:tblLook w:val="04A0" w:firstRow="1" w:lastRow="0" w:firstColumn="1" w:lastColumn="0" w:noHBand="0" w:noVBand="1"/>
      </w:tblPr>
      <w:tblGrid>
        <w:gridCol w:w="4827"/>
        <w:gridCol w:w="4659"/>
      </w:tblGrid>
      <w:tr w:rsidR="007D375D" w:rsidRPr="00493F09" w14:paraId="24EA110B" w14:textId="77777777" w:rsidTr="007D375D">
        <w:trPr>
          <w:trHeight w:val="2856"/>
        </w:trPr>
        <w:tc>
          <w:tcPr>
            <w:tcW w:w="4827" w:type="dxa"/>
            <w:shd w:val="clear" w:color="auto" w:fill="auto"/>
          </w:tcPr>
          <w:p w14:paraId="77A999C7" w14:textId="77777777" w:rsidR="007D375D" w:rsidRPr="00493F09" w:rsidRDefault="007D375D" w:rsidP="007D375D">
            <w:pPr>
              <w:spacing w:after="120" w:line="360" w:lineRule="auto"/>
              <w:jc w:val="center"/>
            </w:pPr>
            <w:r w:rsidRPr="00493F09">
              <w:object w:dxaOrig="5160" w:dyaOrig="2550" w14:anchorId="5B3E7F2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32pt" o:ole="">
                  <v:imagedata r:id="rId13" o:title=""/>
                </v:shape>
                <o:OLEObject Type="Embed" ProgID="PBrush" ShapeID="_x0000_i1025" DrawAspect="Content" ObjectID="_1545123220" r:id="rId14"/>
              </w:object>
            </w:r>
          </w:p>
        </w:tc>
        <w:tc>
          <w:tcPr>
            <w:tcW w:w="4659" w:type="dxa"/>
            <w:shd w:val="clear" w:color="auto" w:fill="auto"/>
          </w:tcPr>
          <w:p w14:paraId="407D6074" w14:textId="77777777" w:rsidR="007D375D" w:rsidRPr="00493F09" w:rsidRDefault="007D375D" w:rsidP="007D375D">
            <w:pPr>
              <w:spacing w:after="120" w:line="360" w:lineRule="auto"/>
              <w:jc w:val="center"/>
            </w:pPr>
            <w:r w:rsidRPr="00493F09">
              <w:object w:dxaOrig="4170" w:dyaOrig="2430" w14:anchorId="07A17F8C">
                <v:shape id="_x0000_i1026" type="#_x0000_t75" style="width:208.5pt;height:132.75pt" o:ole="">
                  <v:imagedata r:id="rId15" o:title=""/>
                </v:shape>
                <o:OLEObject Type="Embed" ProgID="PBrush" ShapeID="_x0000_i1026" DrawAspect="Content" ObjectID="_1545123221" r:id="rId16"/>
              </w:object>
            </w:r>
          </w:p>
        </w:tc>
      </w:tr>
      <w:tr w:rsidR="007D375D" w:rsidRPr="00493F09" w14:paraId="6BEC0808" w14:textId="77777777" w:rsidTr="007D375D">
        <w:trPr>
          <w:trHeight w:val="1493"/>
        </w:trPr>
        <w:tc>
          <w:tcPr>
            <w:tcW w:w="4827" w:type="dxa"/>
            <w:shd w:val="clear" w:color="auto" w:fill="auto"/>
          </w:tcPr>
          <w:p w14:paraId="429C90BD" w14:textId="77777777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b/>
                <w:sz w:val="20"/>
                <w:szCs w:val="20"/>
              </w:rPr>
              <w:t xml:space="preserve">Rys. 3. </w:t>
            </w:r>
            <w:r w:rsidRPr="00493F09">
              <w:rPr>
                <w:sz w:val="20"/>
                <w:szCs w:val="20"/>
              </w:rPr>
              <w:t xml:space="preserve">Graficzne przedstawienie odbicia punktu </w:t>
            </w:r>
            <w:r w:rsidRPr="00493F09">
              <w:rPr>
                <w:sz w:val="20"/>
                <w:szCs w:val="20"/>
              </w:rPr>
              <w:br/>
              <w:t xml:space="preserve">gdzie współczynniki odbicia </w:t>
            </w:r>
            <w:r w:rsidRPr="00493F09">
              <w:t>α = 1</w:t>
            </w:r>
            <w:r w:rsidRPr="00493F09">
              <w:rPr>
                <w:sz w:val="20"/>
                <w:szCs w:val="20"/>
              </w:rPr>
              <w:t xml:space="preserve"> </w:t>
            </w:r>
          </w:p>
          <w:p w14:paraId="0B696FEA" w14:textId="240A2F16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sz w:val="20"/>
                <w:szCs w:val="20"/>
              </w:rPr>
              <w:t xml:space="preserve">Źródło : </w:t>
            </w:r>
            <w:r w:rsidR="004C5D44">
              <w:rPr>
                <w:sz w:val="20"/>
                <w:szCs w:val="20"/>
              </w:rPr>
              <w:t>opracowanie własne</w:t>
            </w:r>
          </w:p>
        </w:tc>
        <w:tc>
          <w:tcPr>
            <w:tcW w:w="4659" w:type="dxa"/>
            <w:shd w:val="clear" w:color="auto" w:fill="auto"/>
          </w:tcPr>
          <w:p w14:paraId="66F721E6" w14:textId="77777777" w:rsidR="007D375D" w:rsidRPr="00493F09" w:rsidRDefault="007D375D" w:rsidP="007D375D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493F09">
              <w:rPr>
                <w:b/>
                <w:sz w:val="20"/>
                <w:szCs w:val="20"/>
              </w:rPr>
              <w:t xml:space="preserve">Rys. 4. </w:t>
            </w:r>
            <w:r w:rsidRPr="00493F09">
              <w:rPr>
                <w:sz w:val="20"/>
                <w:szCs w:val="20"/>
              </w:rPr>
              <w:t xml:space="preserve">Graficzne przedstawienie odbicia punktu </w:t>
            </w:r>
            <w:r w:rsidRPr="00493F09">
              <w:rPr>
                <w:sz w:val="20"/>
                <w:szCs w:val="20"/>
              </w:rPr>
              <w:br/>
              <w:t xml:space="preserve">gdzie współczynnik odbicia </w:t>
            </w:r>
            <w:r w:rsidRPr="00493F09">
              <w:t>α = 0.5</w:t>
            </w:r>
          </w:p>
          <w:p w14:paraId="31DC4FBE" w14:textId="65D84A06" w:rsidR="007D375D" w:rsidRPr="00493F09" w:rsidRDefault="007D375D" w:rsidP="007D375D">
            <w:pPr>
              <w:spacing w:line="360" w:lineRule="auto"/>
              <w:jc w:val="center"/>
            </w:pPr>
            <w:r w:rsidRPr="00493F09">
              <w:rPr>
                <w:sz w:val="20"/>
                <w:szCs w:val="20"/>
              </w:rPr>
              <w:t xml:space="preserve">Źródło : </w:t>
            </w:r>
            <w:r w:rsidR="004C5D44">
              <w:rPr>
                <w:sz w:val="20"/>
                <w:szCs w:val="20"/>
              </w:rPr>
              <w:t>opracowanie własne</w:t>
            </w:r>
          </w:p>
        </w:tc>
      </w:tr>
    </w:tbl>
    <w:p w14:paraId="58FD1D35" w14:textId="77777777" w:rsidR="007D375D" w:rsidRPr="00493F09" w:rsidRDefault="007D375D" w:rsidP="007D375D">
      <w:pPr>
        <w:spacing w:after="120" w:line="360" w:lineRule="auto"/>
        <w:ind w:left="708"/>
        <w:jc w:val="both"/>
      </w:pPr>
    </w:p>
    <w:p w14:paraId="01564F4D" w14:textId="77777777" w:rsidR="007D375D" w:rsidRPr="00493F09" w:rsidRDefault="007D375D" w:rsidP="007D375D">
      <w:pPr>
        <w:spacing w:after="120" w:line="360" w:lineRule="auto"/>
        <w:ind w:firstLine="420"/>
      </w:pPr>
      <w:r w:rsidRPr="00493F09">
        <w:t xml:space="preserve">Na rysunku 3 i 4 zostało graficznie pokazane odbicie punktu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t xml:space="preserve"> względem punktu </w:t>
      </w:r>
      <w:r w:rsidRPr="00493F09">
        <w:rPr>
          <w:i/>
        </w:rPr>
        <w:t>Q’</w:t>
      </w:r>
      <w:r w:rsidRPr="00493F09">
        <w:t>.</w:t>
      </w:r>
    </w:p>
    <w:p w14:paraId="672CF6AA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Ekspansja punktu </w:t>
      </w:r>
      <w:r w:rsidRPr="00493F09">
        <w:rPr>
          <w:i/>
        </w:rPr>
        <w:t>Q**</w:t>
      </w:r>
      <w:r w:rsidRPr="00493F09">
        <w:t xml:space="preserve"> względem </w:t>
      </w:r>
      <w:r w:rsidRPr="00493F09">
        <w:rPr>
          <w:i/>
        </w:rPr>
        <w:t>Q’</w:t>
      </w:r>
      <w:r w:rsidRPr="00493F09">
        <w:t>,</w:t>
      </w:r>
    </w:p>
    <w:p w14:paraId="42FFD2B7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Jeśli poprzedni krok został zakończony pomyślnie czyli wartość funkcji w punkcie </w:t>
      </w:r>
      <w:r w:rsidRPr="00493F09">
        <w:rPr>
          <w:i/>
        </w:rPr>
        <w:t>Q*</w:t>
      </w:r>
      <w:r w:rsidRPr="00493F09">
        <w:t xml:space="preserve"> jest najmniejsza wykonujemy ekspansję czyli przejście o zadaną odległość </w:t>
      </w:r>
      <w:r w:rsidRPr="00493F09">
        <w:br/>
        <w:t>w tym samym kierunku co w poprzednim kroku: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7578A3B9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6B439E8E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C2692E4" w14:textId="77777777" w:rsidR="007D375D" w:rsidRPr="00493F09" w:rsidRDefault="00E7450A" w:rsidP="007D375D"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γ(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99" w:type="dxa"/>
            <w:shd w:val="clear" w:color="auto" w:fill="auto"/>
          </w:tcPr>
          <w:p w14:paraId="0EDDFE7C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(4)</w:t>
            </w:r>
          </w:p>
        </w:tc>
      </w:tr>
    </w:tbl>
    <w:p w14:paraId="302DF7C1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35022119" wp14:editId="1F400825">
            <wp:extent cx="3362036" cy="1977197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642" cy="202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23D79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5. </w:t>
      </w:r>
      <w:r w:rsidRPr="00493F09">
        <w:rPr>
          <w:sz w:val="20"/>
          <w:szCs w:val="20"/>
        </w:rPr>
        <w:t xml:space="preserve">Graficzne przedstawienie ekspansji punktu </w:t>
      </w:r>
    </w:p>
    <w:p w14:paraId="6EED1369" w14:textId="4B70EBAA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180E95CA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lastRenderedPageBreak/>
        <w:t>Gdzie:</w:t>
      </w:r>
      <w:r w:rsidRPr="00493F09">
        <w:br/>
      </w:r>
      <w:r w:rsidRPr="00493F09">
        <w:rPr>
          <w:i/>
        </w:rPr>
        <w:t>γ</w:t>
      </w:r>
      <w:r w:rsidRPr="00493F09">
        <w:t xml:space="preserve"> – współczynnik ekspansji (</w:t>
      </w:r>
      <w:r w:rsidRPr="00493F09">
        <w:rPr>
          <w:i/>
        </w:rPr>
        <w:t>γ</w:t>
      </w:r>
      <w:r w:rsidRPr="00493F09">
        <w:t xml:space="preserve"> &gt; 0)</w:t>
      </w:r>
    </w:p>
    <w:p w14:paraId="02951691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  <w:jc w:val="both"/>
      </w:pPr>
      <w:r w:rsidRPr="00493F09">
        <w:t xml:space="preserve">Kontrakcja punktu </w:t>
      </w:r>
      <w:r w:rsidRPr="00493F09">
        <w:rPr>
          <w:i/>
        </w:rPr>
        <w:t>Q</w:t>
      </w:r>
      <w:r w:rsidRPr="00493F09">
        <w:rPr>
          <w:i/>
          <w:vertAlign w:val="subscript"/>
        </w:rPr>
        <w:t>h</w:t>
      </w:r>
      <w:r w:rsidRPr="00493F09">
        <w:rPr>
          <w:i/>
        </w:rPr>
        <w:t xml:space="preserve"> </w:t>
      </w:r>
      <w:r w:rsidRPr="00493F09">
        <w:t xml:space="preserve">względem </w:t>
      </w:r>
      <w:r w:rsidRPr="00493F09">
        <w:rPr>
          <w:i/>
        </w:rPr>
        <w:t>Q’</w:t>
      </w:r>
      <w:r w:rsidRPr="00493F09">
        <w:t>,</w:t>
      </w:r>
    </w:p>
    <w:p w14:paraId="2C8F6449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 xml:space="preserve">Jeśli odbicie nie zostało wykonane wykonujemy kontrakcję – nowy punkt otrzymamy wykonując odbicie do środka simpleksu względem punktu </w:t>
      </w:r>
      <w:r w:rsidRPr="00493F09">
        <w:rPr>
          <w:i/>
        </w:rPr>
        <w:t>Q’</w:t>
      </w:r>
      <w:r w:rsidRPr="00493F09">
        <w:t>.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45"/>
        <w:gridCol w:w="2812"/>
        <w:gridCol w:w="2550"/>
      </w:tblGrid>
      <w:tr w:rsidR="007D375D" w:rsidRPr="00493F09" w14:paraId="1DAA35ED" w14:textId="77777777" w:rsidTr="007D375D">
        <w:trPr>
          <w:trHeight w:val="390"/>
        </w:trPr>
        <w:tc>
          <w:tcPr>
            <w:tcW w:w="2645" w:type="dxa"/>
            <w:shd w:val="clear" w:color="auto" w:fill="auto"/>
          </w:tcPr>
          <w:p w14:paraId="1407136D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812" w:type="dxa"/>
            <w:shd w:val="clear" w:color="auto" w:fill="auto"/>
          </w:tcPr>
          <w:p w14:paraId="6E80EAFA" w14:textId="77777777" w:rsidR="007D375D" w:rsidRPr="00493F09" w:rsidRDefault="00E7450A" w:rsidP="007D375D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***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 β(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62C3635E" w14:textId="77777777" w:rsidR="007D375D" w:rsidRPr="00493F09" w:rsidRDefault="007D375D" w:rsidP="007D375D">
            <w:pPr>
              <w:spacing w:after="120" w:line="360" w:lineRule="auto"/>
            </w:pPr>
          </w:p>
        </w:tc>
        <w:tc>
          <w:tcPr>
            <w:tcW w:w="2550" w:type="dxa"/>
            <w:shd w:val="clear" w:color="auto" w:fill="auto"/>
          </w:tcPr>
          <w:p w14:paraId="7CC7F260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(5)</w:t>
            </w:r>
          </w:p>
        </w:tc>
      </w:tr>
    </w:tbl>
    <w:p w14:paraId="25E3920D" w14:textId="77777777" w:rsidR="007D375D" w:rsidRPr="00493F09" w:rsidRDefault="007D375D" w:rsidP="007D375D">
      <w:pPr>
        <w:spacing w:line="360" w:lineRule="auto"/>
        <w:jc w:val="center"/>
        <w:rPr>
          <w:b/>
          <w:sz w:val="20"/>
          <w:szCs w:val="20"/>
        </w:rPr>
      </w:pPr>
      <w:r w:rsidRPr="00493F09">
        <w:rPr>
          <w:b/>
          <w:noProof/>
          <w:sz w:val="20"/>
          <w:szCs w:val="20"/>
        </w:rPr>
        <w:drawing>
          <wp:inline distT="0" distB="0" distL="0" distR="0" wp14:anchorId="35B69D15" wp14:editId="39B4F5E3">
            <wp:extent cx="2590800" cy="170497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C51B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6. </w:t>
      </w:r>
      <w:r w:rsidRPr="00493F09">
        <w:rPr>
          <w:sz w:val="20"/>
          <w:szCs w:val="20"/>
        </w:rPr>
        <w:t xml:space="preserve">Graficzne przedstawienie kontrakcji punktu </w:t>
      </w:r>
    </w:p>
    <w:p w14:paraId="4FA4621E" w14:textId="38E27264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7054F369" w14:textId="77777777" w:rsidR="007D375D" w:rsidRPr="00493F09" w:rsidRDefault="007D375D" w:rsidP="007D375D">
      <w:pPr>
        <w:spacing w:after="120" w:line="360" w:lineRule="auto"/>
        <w:ind w:left="708"/>
        <w:jc w:val="both"/>
      </w:pPr>
      <w:r w:rsidRPr="00493F09">
        <w:t>Gdzie:</w:t>
      </w:r>
      <w:r w:rsidRPr="00493F09">
        <w:br/>
      </w:r>
      <w:r w:rsidRPr="00493F09">
        <w:rPr>
          <w:i/>
        </w:rPr>
        <w:t>β</w:t>
      </w:r>
      <w:r w:rsidRPr="00493F09">
        <w:t xml:space="preserve"> – współczynnik kontrakcji (0 &lt; </w:t>
      </w:r>
      <w:r w:rsidRPr="00493F09">
        <w:rPr>
          <w:i/>
        </w:rPr>
        <w:t xml:space="preserve">β </w:t>
      </w:r>
      <w:r w:rsidRPr="00493F09">
        <w:t>&lt; 1)</w:t>
      </w:r>
    </w:p>
    <w:p w14:paraId="060AED2C" w14:textId="77777777" w:rsidR="007D375D" w:rsidRPr="00493F09" w:rsidRDefault="007D375D" w:rsidP="007D375D">
      <w:pPr>
        <w:numPr>
          <w:ilvl w:val="0"/>
          <w:numId w:val="15"/>
        </w:numPr>
        <w:spacing w:after="120" w:line="360" w:lineRule="auto"/>
      </w:pPr>
      <w:r w:rsidRPr="00493F09">
        <w:t>Redukcja simpleksu,</w:t>
      </w:r>
    </w:p>
    <w:p w14:paraId="6C39655B" w14:textId="77777777" w:rsidR="007D375D" w:rsidRPr="00493F09" w:rsidRDefault="007D375D" w:rsidP="007D375D">
      <w:pPr>
        <w:spacing w:after="120" w:line="360" w:lineRule="auto"/>
        <w:ind w:left="780"/>
        <w:jc w:val="both"/>
      </w:pPr>
      <w:r w:rsidRPr="00493F09">
        <w:t>Redukcja simpleksu została wprowadzona po to aby zapobiec upadkom algorytmu, obliczaniu złych wartości oraz poprawienie dokładności obliczeń.</w:t>
      </w:r>
    </w:p>
    <w:tbl>
      <w:tblPr>
        <w:tblW w:w="0" w:type="auto"/>
        <w:tblInd w:w="780" w:type="dxa"/>
        <w:tblLook w:val="04A0" w:firstRow="1" w:lastRow="0" w:firstColumn="1" w:lastColumn="0" w:noHBand="0" w:noVBand="1"/>
      </w:tblPr>
      <w:tblGrid>
        <w:gridCol w:w="2698"/>
        <w:gridCol w:w="2748"/>
        <w:gridCol w:w="2699"/>
      </w:tblGrid>
      <w:tr w:rsidR="007D375D" w:rsidRPr="00493F09" w14:paraId="2DCF4D59" w14:textId="77777777" w:rsidTr="007D375D">
        <w:trPr>
          <w:trHeight w:val="390"/>
        </w:trPr>
        <w:tc>
          <w:tcPr>
            <w:tcW w:w="2698" w:type="dxa"/>
            <w:shd w:val="clear" w:color="auto" w:fill="auto"/>
          </w:tcPr>
          <w:p w14:paraId="70F252FC" w14:textId="77777777" w:rsidR="007D375D" w:rsidRPr="00493F09" w:rsidRDefault="007D375D" w:rsidP="007D375D">
            <w:pPr>
              <w:spacing w:after="120" w:line="360" w:lineRule="auto"/>
              <w:jc w:val="both"/>
            </w:pPr>
          </w:p>
        </w:tc>
        <w:tc>
          <w:tcPr>
            <w:tcW w:w="2748" w:type="dxa"/>
            <w:shd w:val="clear" w:color="auto" w:fill="auto"/>
          </w:tcPr>
          <w:p w14:paraId="1B66825D" w14:textId="77777777" w:rsidR="007D375D" w:rsidRPr="00493F09" w:rsidRDefault="00E7450A" w:rsidP="007D375D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46A3E427" w14:textId="77777777" w:rsidR="007D375D" w:rsidRPr="00493F09" w:rsidRDefault="00E7450A" w:rsidP="007D375D"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h  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699" w:type="dxa"/>
            <w:shd w:val="clear" w:color="auto" w:fill="auto"/>
          </w:tcPr>
          <w:p w14:paraId="1874991E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(6)</w:t>
            </w:r>
          </w:p>
          <w:p w14:paraId="4C22CB6B" w14:textId="77777777" w:rsidR="007D375D" w:rsidRPr="00493F09" w:rsidRDefault="007D375D" w:rsidP="007D375D">
            <w:pPr>
              <w:spacing w:after="120" w:line="360" w:lineRule="auto"/>
              <w:jc w:val="right"/>
            </w:pPr>
          </w:p>
          <w:p w14:paraId="6DE2B890" w14:textId="77777777" w:rsidR="007D375D" w:rsidRPr="00493F09" w:rsidRDefault="007D375D" w:rsidP="007D375D">
            <w:pPr>
              <w:spacing w:after="120" w:line="360" w:lineRule="auto"/>
              <w:jc w:val="right"/>
            </w:pPr>
            <w:r w:rsidRPr="00493F09">
              <w:t>(7)</w:t>
            </w:r>
          </w:p>
        </w:tc>
      </w:tr>
    </w:tbl>
    <w:p w14:paraId="04D70B81" w14:textId="77777777" w:rsidR="007D375D" w:rsidRPr="00493F09" w:rsidRDefault="007D375D" w:rsidP="007D375D">
      <w:pPr>
        <w:spacing w:after="120" w:line="360" w:lineRule="auto"/>
      </w:pPr>
      <w:r w:rsidRPr="00493F09">
        <w:tab/>
      </w:r>
      <w:r w:rsidRPr="00493F09">
        <w:tab/>
      </w:r>
      <w:r w:rsidRPr="00493F09">
        <w:tab/>
      </w:r>
      <w:r w:rsidRPr="00493F09">
        <w:rPr>
          <w:noProof/>
        </w:rPr>
        <w:drawing>
          <wp:inline distT="0" distB="0" distL="0" distR="0" wp14:anchorId="6E49D556" wp14:editId="218A3636">
            <wp:extent cx="3343275" cy="165735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01DE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7. </w:t>
      </w:r>
      <w:r w:rsidRPr="00493F09">
        <w:rPr>
          <w:sz w:val="20"/>
          <w:szCs w:val="20"/>
        </w:rPr>
        <w:t xml:space="preserve">Graficzne przedstawienie redukcji simplexu </w:t>
      </w:r>
    </w:p>
    <w:p w14:paraId="7B118FB7" w14:textId="13BF90FE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lastRenderedPageBreak/>
        <w:t xml:space="preserve">Źródło : </w:t>
      </w:r>
      <w:r w:rsidR="004C5D44">
        <w:rPr>
          <w:sz w:val="20"/>
          <w:szCs w:val="20"/>
        </w:rPr>
        <w:t>opracowanie własne</w:t>
      </w:r>
    </w:p>
    <w:p w14:paraId="111D8CBE" w14:textId="77777777" w:rsidR="00213FA6" w:rsidRPr="00493F09" w:rsidRDefault="00213FA6" w:rsidP="007D375D">
      <w:pPr>
        <w:spacing w:line="360" w:lineRule="auto"/>
        <w:jc w:val="center"/>
        <w:rPr>
          <w:sz w:val="20"/>
          <w:szCs w:val="20"/>
        </w:rPr>
      </w:pPr>
    </w:p>
    <w:p w14:paraId="6BC35929" w14:textId="219A404B" w:rsidR="007D375D" w:rsidRPr="00493F09" w:rsidRDefault="007D375D" w:rsidP="007D375D">
      <w:pPr>
        <w:spacing w:after="120" w:line="360" w:lineRule="auto"/>
        <w:jc w:val="both"/>
      </w:pPr>
      <w:r w:rsidRPr="00493F09">
        <w:t xml:space="preserve">W algorytmie Neldera-Meada dobiera się wartości współczynników w następujący sposób: </w:t>
      </w:r>
      <w:r w:rsidR="00320D1A">
        <w:br/>
      </w:r>
      <w:r w:rsidRPr="00493F09">
        <w:rPr>
          <w:i/>
        </w:rPr>
        <w:t>α</w:t>
      </w:r>
      <w:r w:rsidRPr="00493F09">
        <w:t xml:space="preserve"> = 1, </w:t>
      </w:r>
      <w:r w:rsidRPr="00493F09">
        <w:rPr>
          <w:i/>
        </w:rPr>
        <w:t>β</w:t>
      </w:r>
      <w:r w:rsidRPr="00493F09">
        <w:t xml:space="preserve"> = 0.5,</w:t>
      </w:r>
      <w:r w:rsidRPr="00493F09">
        <w:rPr>
          <w:i/>
        </w:rPr>
        <w:t xml:space="preserve"> γ </w:t>
      </w:r>
      <w:r w:rsidRPr="00493F09">
        <w:t>= 2. Na rysunku 8 można zobaczyć obraz zminimalizowanej funkcji 2D:</w:t>
      </w:r>
    </w:p>
    <w:p w14:paraId="4040797F" w14:textId="77777777" w:rsidR="007D375D" w:rsidRPr="00493F09" w:rsidRDefault="007D375D" w:rsidP="007D375D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4E4E73BB" wp14:editId="32BABD07">
            <wp:extent cx="2819400" cy="24669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E3DE" w14:textId="77777777" w:rsidR="007D375D" w:rsidRPr="00493F09" w:rsidRDefault="007D375D" w:rsidP="007D375D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8. </w:t>
      </w:r>
      <w:r w:rsidRPr="00493F09">
        <w:rPr>
          <w:sz w:val="20"/>
          <w:szCs w:val="20"/>
        </w:rPr>
        <w:t>Graficzne przedstawienie działania metody Nelder’a-Mead’a</w:t>
      </w:r>
      <w:r w:rsidRPr="00493F09">
        <w:rPr>
          <w:sz w:val="20"/>
          <w:szCs w:val="20"/>
        </w:rPr>
        <w:br/>
        <w:t>dla funkcji dwuwymiarowej</w:t>
      </w:r>
    </w:p>
    <w:p w14:paraId="060F7041" w14:textId="77777777" w:rsidR="007D375D" w:rsidRPr="00493F09" w:rsidRDefault="007D375D" w:rsidP="007D375D">
      <w:pPr>
        <w:spacing w:line="360" w:lineRule="auto"/>
        <w:jc w:val="center"/>
      </w:pPr>
      <w:r w:rsidRPr="00493F09">
        <w:rPr>
          <w:sz w:val="20"/>
          <w:szCs w:val="20"/>
        </w:rPr>
        <w:t>Źródło : [3]</w:t>
      </w:r>
    </w:p>
    <w:p w14:paraId="19520E5C" w14:textId="77777777" w:rsidR="007D375D" w:rsidRPr="00493F09" w:rsidRDefault="007D375D" w:rsidP="007D375D">
      <w:pPr>
        <w:spacing w:line="360" w:lineRule="auto"/>
        <w:jc w:val="both"/>
      </w:pPr>
      <w:r w:rsidRPr="00493F09">
        <w:t xml:space="preserve">Podsumowując w metodzie bezgradientowej, jaką jest algorytm Neldera-Meada </w:t>
      </w:r>
      <w:r w:rsidRPr="00493F09">
        <w:br/>
        <w:t>na dokładność rezultatów oraz szybkość wpływają:</w:t>
      </w:r>
    </w:p>
    <w:p w14:paraId="7BFDA15B" w14:textId="77777777" w:rsidR="007D375D" w:rsidRPr="00493F09" w:rsidRDefault="007D375D" w:rsidP="007D375D">
      <w:pPr>
        <w:numPr>
          <w:ilvl w:val="0"/>
          <w:numId w:val="20"/>
        </w:numPr>
        <w:spacing w:after="120" w:line="360" w:lineRule="auto"/>
        <w:jc w:val="both"/>
      </w:pPr>
      <w:r w:rsidRPr="00493F09">
        <w:t>skomplikowanie funkcji celu,</w:t>
      </w:r>
    </w:p>
    <w:p w14:paraId="4C241A44" w14:textId="77777777" w:rsidR="007D375D" w:rsidRPr="00493F09" w:rsidRDefault="007D375D" w:rsidP="007D375D">
      <w:pPr>
        <w:numPr>
          <w:ilvl w:val="0"/>
          <w:numId w:val="20"/>
        </w:numPr>
        <w:spacing w:after="120" w:line="360" w:lineRule="auto"/>
        <w:jc w:val="both"/>
      </w:pPr>
      <w:r w:rsidRPr="00493F09">
        <w:t>tolerancja algorytmu, która gwarantuje zakończenie obliczeń.</w:t>
      </w:r>
    </w:p>
    <w:p w14:paraId="2010866F" w14:textId="77777777" w:rsidR="007D375D" w:rsidRPr="00493F09" w:rsidRDefault="007D375D" w:rsidP="007D375D">
      <w:pPr>
        <w:spacing w:after="120" w:line="360" w:lineRule="auto"/>
        <w:jc w:val="both"/>
      </w:pPr>
      <w:r w:rsidRPr="00493F09">
        <w:t>Więcej informacji na temat tego algorytmu znajduje się w [4].</w:t>
      </w:r>
    </w:p>
    <w:p w14:paraId="0E9F3C9A" w14:textId="107B6A08" w:rsidR="00CD34AD" w:rsidRPr="00493F09" w:rsidRDefault="00A6167B" w:rsidP="00A6167B">
      <w:pPr>
        <w:pStyle w:val="Nagwek1"/>
        <w:numPr>
          <w:ilvl w:val="0"/>
          <w:numId w:val="19"/>
        </w:numPr>
        <w:spacing w:after="120"/>
        <w:rPr>
          <w:rFonts w:ascii="Times New Roman" w:hAnsi="Times New Roman"/>
          <w:lang w:eastAsia="en-US"/>
        </w:rPr>
      </w:pPr>
      <w:bookmarkStart w:id="7" w:name="_Toc471381219"/>
      <w:r w:rsidRPr="00493F09">
        <w:rPr>
          <w:rFonts w:ascii="Times New Roman" w:hAnsi="Times New Roman"/>
          <w:lang w:eastAsia="en-US"/>
        </w:rPr>
        <w:lastRenderedPageBreak/>
        <w:t>Idea zrównoleglania algorytmów</w:t>
      </w:r>
      <w:bookmarkEnd w:id="7"/>
    </w:p>
    <w:p w14:paraId="699F77AA" w14:textId="77777777" w:rsidR="00A6167B" w:rsidRPr="00493F09" w:rsidRDefault="00A6167B" w:rsidP="00A6167B">
      <w:pPr>
        <w:rPr>
          <w:lang w:eastAsia="en-US"/>
        </w:rPr>
      </w:pPr>
    </w:p>
    <w:p w14:paraId="7368C358" w14:textId="77777777" w:rsidR="00A6167B" w:rsidRPr="00493F09" w:rsidRDefault="00A6167B" w:rsidP="00A6167B">
      <w:pPr>
        <w:rPr>
          <w:lang w:eastAsia="en-US"/>
        </w:rPr>
      </w:pPr>
    </w:p>
    <w:p w14:paraId="3AB8DA54" w14:textId="5D7C4697" w:rsidR="00760EF3" w:rsidRPr="00493F09" w:rsidRDefault="00A6167B" w:rsidP="00A6167B">
      <w:pPr>
        <w:spacing w:after="120" w:line="360" w:lineRule="auto"/>
        <w:ind w:firstLine="540"/>
        <w:jc w:val="both"/>
      </w:pPr>
      <w:r w:rsidRPr="00493F09">
        <w:t>Algorytmy wykonujące tylko jedne obliczenia w jednej iteracji, które później wykorzystujemy do rozwiązywania skomplikowanych równań matematycznych lub opisu zjawisk fizycznych nie rozwiążą tych równań w krótkim czasie. Wykonywanie dwóch obliczeń jednocześnie teoretycznie powinno skrócić czas o połowę, a dodając kolejne jednostki obliczeniowe jesteśmy w stanie jeszcze skrócić ten czas</w:t>
      </w:r>
      <w:r w:rsidR="006612D4">
        <w:t xml:space="preserve"> </w:t>
      </w:r>
      <w:r w:rsidRPr="00493F09">
        <w:t xml:space="preserve">[5]. Algorytmy, które zostały opisane w rozdziale wyżej nie są typowymi algorytmami, które łatwo można zrównoleglić. </w:t>
      </w:r>
      <w:r w:rsidR="00320D1A">
        <w:br/>
      </w:r>
      <w:r w:rsidRPr="00493F09">
        <w:t xml:space="preserve">Ich podstawowa wersja w jednej iteracji liczy tylko wartość dla jednego punktu. Aby zrównoleglić takie algorytmy trzeba było zastanowić się, który moment będzie najlepszy do zrównoleglenia i przyniesie nam najlepsze wyniki. Zrównoleglenie tych algorytmów </w:t>
      </w:r>
      <w:r w:rsidR="005832DF" w:rsidRPr="00493F09">
        <w:t xml:space="preserve">miało na celu </w:t>
      </w:r>
      <w:r w:rsidRPr="00493F09">
        <w:t xml:space="preserve">znacząco </w:t>
      </w:r>
      <w:r w:rsidR="005832DF" w:rsidRPr="00493F09">
        <w:t>przyspieszyć</w:t>
      </w:r>
      <w:r w:rsidRPr="00493F09">
        <w:t xml:space="preserve"> czas obliczeń, co było najważniejszym punktem do osiągnięcia.</w:t>
      </w:r>
    </w:p>
    <w:p w14:paraId="2C90976E" w14:textId="77777777" w:rsidR="00760EF3" w:rsidRPr="00493F09" w:rsidRDefault="00760EF3" w:rsidP="00760EF3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8" w:name="_Toc471381220"/>
      <w:r w:rsidRPr="00493F09">
        <w:rPr>
          <w:rFonts w:ascii="Times New Roman" w:hAnsi="Times New Roman"/>
          <w:color w:val="auto"/>
          <w:sz w:val="28"/>
          <w:szCs w:val="28"/>
        </w:rPr>
        <w:t>Przegląd metod</w:t>
      </w:r>
      <w:bookmarkEnd w:id="8"/>
    </w:p>
    <w:p w14:paraId="2411CDF8" w14:textId="47D356E6" w:rsidR="00D90978" w:rsidRPr="00493F09" w:rsidRDefault="00760EF3" w:rsidP="00D90978">
      <w:pPr>
        <w:spacing w:before="240" w:after="120" w:line="360" w:lineRule="auto"/>
        <w:ind w:firstLine="540"/>
        <w:jc w:val="both"/>
      </w:pPr>
      <w:r w:rsidRPr="00493F09">
        <w:t xml:space="preserve">Zrównoleglenie algorytmów w dzisiejszych czasach jest ważnym elementem programowania. W literaturze czy intrenecie można znaleźć wiele przykładów </w:t>
      </w:r>
      <w:r w:rsidR="00D90978" w:rsidRPr="00493F09">
        <w:t>implementacji równoległej</w:t>
      </w:r>
      <w:r w:rsidRPr="00493F09">
        <w:t xml:space="preserve"> zarówno algorytmu Hook’a-Jeeves’a oraz Nelder’a-Mead’a. </w:t>
      </w:r>
      <w:r w:rsidR="00D90978" w:rsidRPr="00493F09">
        <w:br/>
      </w:r>
      <w:r w:rsidRPr="00493F09">
        <w:t xml:space="preserve">Przykładowe metody zrównoleglenia </w:t>
      </w:r>
      <w:r w:rsidR="00014788" w:rsidRPr="00493F09">
        <w:t xml:space="preserve">algorytmu </w:t>
      </w:r>
      <w:r w:rsidRPr="00493F09">
        <w:t>Hook’a-Jeeves</w:t>
      </w:r>
      <w:r w:rsidR="00D90978" w:rsidRPr="00493F09">
        <w:t>’a:</w:t>
      </w:r>
    </w:p>
    <w:p w14:paraId="4C036063" w14:textId="68CFB8DD" w:rsidR="00BD2F1B" w:rsidRPr="00493F09" w:rsidRDefault="00987E82" w:rsidP="00BD2F1B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>j</w:t>
      </w:r>
      <w:r w:rsidR="00BD2F1B" w:rsidRPr="00493F09">
        <w:t>ednoczesne wykonywanie skoku próbnego w kilku kierunkach i powtarzanie tej operacji,</w:t>
      </w:r>
    </w:p>
    <w:p w14:paraId="6D97CA32" w14:textId="7BDA7C70" w:rsidR="00D90978" w:rsidRPr="00493F09" w:rsidRDefault="006258DA" w:rsidP="00D90978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>wykonywanie skoku próbnego z różną długością skoku na osobnych wątkach,</w:t>
      </w:r>
    </w:p>
    <w:p w14:paraId="06DF3BB2" w14:textId="70335D40" w:rsidR="006258DA" w:rsidRPr="00493F09" w:rsidRDefault="006258DA" w:rsidP="001669AB">
      <w:pPr>
        <w:pStyle w:val="Akapitzlist"/>
        <w:numPr>
          <w:ilvl w:val="0"/>
          <w:numId w:val="36"/>
        </w:numPr>
        <w:spacing w:before="240" w:after="120" w:line="360" w:lineRule="auto"/>
        <w:jc w:val="both"/>
      </w:pPr>
      <w:r w:rsidRPr="00493F09">
        <w:t xml:space="preserve">przemieszczanie się w jednym kierunku i równolegle sprawdzać prawdopodobieństwo </w:t>
      </w:r>
      <w:r w:rsidR="00831842" w:rsidRPr="00493F09">
        <w:t>czy następny krok przyniesie mniejszą wartość.</w:t>
      </w:r>
    </w:p>
    <w:p w14:paraId="0B387B12" w14:textId="5D0E40F7" w:rsidR="00D90978" w:rsidRPr="00493F09" w:rsidRDefault="00D90978" w:rsidP="006258DA">
      <w:pPr>
        <w:spacing w:before="240" w:after="120" w:line="360" w:lineRule="auto"/>
        <w:jc w:val="both"/>
      </w:pPr>
      <w:r w:rsidRPr="00493F09">
        <w:t xml:space="preserve">Metody zrównoleglenia </w:t>
      </w:r>
      <w:r w:rsidR="00014788" w:rsidRPr="00493F09">
        <w:t xml:space="preserve">algorytmu </w:t>
      </w:r>
      <w:r w:rsidRPr="00493F09">
        <w:t>Nelder’a-Mead’a:</w:t>
      </w:r>
    </w:p>
    <w:p w14:paraId="77E5E903" w14:textId="1C556F1B" w:rsidR="000C68A6" w:rsidRPr="00493F09" w:rsidRDefault="00987E82" w:rsidP="00D90978">
      <w:pPr>
        <w:pStyle w:val="Akapitzlist"/>
        <w:numPr>
          <w:ilvl w:val="0"/>
          <w:numId w:val="38"/>
        </w:numPr>
        <w:spacing w:before="240" w:after="120" w:line="360" w:lineRule="auto"/>
        <w:jc w:val="both"/>
      </w:pPr>
      <w:r w:rsidRPr="00493F09">
        <w:t>w</w:t>
      </w:r>
      <w:r w:rsidR="000C68A6" w:rsidRPr="00493F09">
        <w:t>ykonywanie operacji odbicia, ekspansji i kontrakcji z różnymi wartościami współczynników jednocześnie</w:t>
      </w:r>
      <w:r w:rsidRPr="00493F09">
        <w:t>,</w:t>
      </w:r>
    </w:p>
    <w:p w14:paraId="7E1D31D9" w14:textId="53795871" w:rsidR="00D90978" w:rsidRPr="00493F09" w:rsidRDefault="00237E1A" w:rsidP="000C68A6">
      <w:pPr>
        <w:pStyle w:val="Akapitzlist"/>
        <w:numPr>
          <w:ilvl w:val="0"/>
          <w:numId w:val="38"/>
        </w:numPr>
        <w:spacing w:before="240" w:after="120" w:line="360" w:lineRule="auto"/>
        <w:jc w:val="both"/>
      </w:pPr>
      <w:r w:rsidRPr="00493F09">
        <w:t>osobne przypisanie każdemu z wątków operacji</w:t>
      </w:r>
      <w:r w:rsidR="00987E82" w:rsidRPr="00493F09">
        <w:t xml:space="preserve"> odbicia, ekspansji i kontrakcji, po zakończeniu czynności porównać ze sobą wartości funkcji celu i wybrać najmniejszą.</w:t>
      </w:r>
    </w:p>
    <w:p w14:paraId="75BED15B" w14:textId="3AC66317" w:rsidR="00A6167B" w:rsidRPr="00493F09" w:rsidRDefault="00014788" w:rsidP="00014788">
      <w:pPr>
        <w:spacing w:before="240" w:after="120" w:line="360" w:lineRule="auto"/>
        <w:jc w:val="both"/>
      </w:pPr>
      <w:r w:rsidRPr="00493F09">
        <w:t>Jest to tylko kilka przykładów zrównoleglenia tych metod, każda z nich ma na celu zmniejszenie czasu obliczeń oraz podać dokładniejszą wartość funkcji celu.</w:t>
      </w:r>
    </w:p>
    <w:p w14:paraId="5EF8AA03" w14:textId="1A13D2CD" w:rsidR="005A0FF8" w:rsidRPr="00493F09" w:rsidRDefault="005A0FF8" w:rsidP="005A0FF8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9" w:name="_Toc471381221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Zrównoleglenie metody Hook’a-Jeeves’a</w:t>
      </w:r>
      <w:bookmarkEnd w:id="9"/>
    </w:p>
    <w:p w14:paraId="51B65075" w14:textId="21ADB4E6" w:rsidR="005832DF" w:rsidRPr="00493F09" w:rsidRDefault="00441078" w:rsidP="005A0FF8">
      <w:pPr>
        <w:spacing w:after="120" w:line="360" w:lineRule="auto"/>
        <w:ind w:firstLine="576"/>
        <w:jc w:val="both"/>
      </w:pPr>
      <w:r w:rsidRPr="00493F09">
        <w:t>W niniejs</w:t>
      </w:r>
      <w:r w:rsidR="00987E82" w:rsidRPr="00493F09">
        <w:t>zej pracy algorytm zrównoleglono innymi sposobami niż przedstawionymi w rozdziale powyżej, a mianowicie</w:t>
      </w:r>
      <w:r w:rsidRPr="00493F09">
        <w:t>:</w:t>
      </w:r>
    </w:p>
    <w:p w14:paraId="6BC72A67" w14:textId="77777777" w:rsidR="005832DF" w:rsidRPr="00493F09" w:rsidRDefault="005832DF" w:rsidP="005832DF">
      <w:pPr>
        <w:numPr>
          <w:ilvl w:val="0"/>
          <w:numId w:val="14"/>
        </w:numPr>
        <w:spacing w:after="120" w:line="360" w:lineRule="auto"/>
        <w:jc w:val="both"/>
      </w:pPr>
      <w:r w:rsidRPr="00493F09">
        <w:t>tworzyć losowe ścieżki (w różnych kierunkach) w zależności od wartości losowej zmiennej zmieniającej się przy każdej iteracji (dodając do obliczeń kilka punktów w jednym kierunku), przeliczyć wszystkie punkty naraz i wybrać najlepszy,</w:t>
      </w:r>
    </w:p>
    <w:p w14:paraId="52B299DE" w14:textId="77777777" w:rsidR="005832DF" w:rsidRPr="00493F09" w:rsidRDefault="005832DF" w:rsidP="005832DF">
      <w:pPr>
        <w:numPr>
          <w:ilvl w:val="0"/>
          <w:numId w:val="14"/>
        </w:numPr>
        <w:spacing w:after="120" w:line="360" w:lineRule="auto"/>
        <w:jc w:val="both"/>
      </w:pPr>
      <w:r w:rsidRPr="00493F09">
        <w:t xml:space="preserve">tworzyć skoki w jednym kierunku z pewnymi zadanymi odchyleniami </w:t>
      </w:r>
      <w:r w:rsidRPr="00493F09">
        <w:br/>
        <w:t xml:space="preserve">i sprawdzić, w którym punkcie wartość funkcji jest najmniejsza. </w:t>
      </w:r>
    </w:p>
    <w:p w14:paraId="28C5BB95" w14:textId="165B8EE1" w:rsidR="005832DF" w:rsidRPr="00493F09" w:rsidRDefault="005832DF" w:rsidP="005832DF">
      <w:pPr>
        <w:spacing w:after="120" w:line="360" w:lineRule="auto"/>
        <w:jc w:val="both"/>
      </w:pPr>
      <w:r w:rsidRPr="00493F09">
        <w:t xml:space="preserve">Obliczenia, jakie zostały wykonane potwierdziły słuszność wybranej drogi i przyniosły </w:t>
      </w:r>
      <w:r w:rsidR="000C68A6" w:rsidRPr="00493F09">
        <w:t>b</w:t>
      </w:r>
      <w:r w:rsidRPr="00493F09">
        <w:t>ardzo dobre efekty.</w:t>
      </w:r>
      <w:r w:rsidR="00441078" w:rsidRPr="00493F09">
        <w:t xml:space="preserve"> </w:t>
      </w:r>
      <w:r w:rsidR="000C68A6" w:rsidRPr="00493F09">
        <w:t>Ilość losowych ścieżek z wariantu</w:t>
      </w:r>
      <w:r w:rsidR="00441078" w:rsidRPr="00493F09">
        <w:t xml:space="preserve"> punktu a)</w:t>
      </w:r>
      <w:r w:rsidRPr="00493F09">
        <w:t xml:space="preserve"> była uzależniona od ilości wymiarów. Następnie punkty te zostały przeliczone na osobnych wątkach i porównane, co pozwoliło przyspie</w:t>
      </w:r>
      <w:r w:rsidR="00441078" w:rsidRPr="00493F09">
        <w:t xml:space="preserve">szyć czas obliczeń w porównaniu </w:t>
      </w:r>
      <w:r w:rsidRPr="00493F09">
        <w:t xml:space="preserve">do implementacji tego algorytmu bez modyfikacji. Dokonano zrównoleglenia zarówno kroku próbnego jak i kroku roboczego. Negatywny wpływ na działanie tego wariantu implementacji mógł mieć czynnik losowy, ponieważ nigdy tak naprawdę nie wiadomo, w którym kierunku algorytm osiągnie lepszą wartość i kiedy będzie można zakończyć obliczenia. </w:t>
      </w:r>
    </w:p>
    <w:p w14:paraId="44BA061D" w14:textId="2F5929A9" w:rsidR="005832DF" w:rsidRPr="00493F09" w:rsidRDefault="00441078" w:rsidP="005832DF">
      <w:pPr>
        <w:spacing w:after="120" w:line="360" w:lineRule="auto"/>
        <w:jc w:val="both"/>
      </w:pPr>
      <w:r w:rsidRPr="00493F09">
        <w:t>Wariant z punktu b</w:t>
      </w:r>
      <w:r w:rsidR="005832DF" w:rsidRPr="00493F09">
        <w:t xml:space="preserve">), gdzie tworzyliśmy dużo większą ilość punktów, pozwolił na jeszcze większe skrócenie czasów obliczeń. </w:t>
      </w:r>
    </w:p>
    <w:p w14:paraId="2F896F36" w14:textId="77777777" w:rsidR="005832DF" w:rsidRPr="00493F09" w:rsidRDefault="005832DF" w:rsidP="005832DF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32781034" wp14:editId="148834E0">
            <wp:extent cx="1504219" cy="2558472"/>
            <wp:effectExtent l="0" t="0" r="127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62" cy="256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C3AF1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9. </w:t>
      </w:r>
      <w:r w:rsidRPr="00493F09">
        <w:rPr>
          <w:sz w:val="20"/>
          <w:szCs w:val="20"/>
        </w:rPr>
        <w:t>Graficzne przedstawienie zrównoleglenia metody Hook’a Jeeves’a</w:t>
      </w:r>
      <w:r w:rsidRPr="00493F09">
        <w:rPr>
          <w:sz w:val="20"/>
          <w:szCs w:val="20"/>
        </w:rPr>
        <w:br/>
        <w:t>skoki z zadanym odchyleniem</w:t>
      </w:r>
    </w:p>
    <w:p w14:paraId="26EDFE9A" w14:textId="14264FF8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134D25A0" w14:textId="77777777" w:rsidR="005832DF" w:rsidRPr="00493F09" w:rsidRDefault="005832DF" w:rsidP="005832DF">
      <w:pPr>
        <w:spacing w:line="360" w:lineRule="auto"/>
      </w:pPr>
    </w:p>
    <w:p w14:paraId="11A93023" w14:textId="23BF2DD9" w:rsidR="005832DF" w:rsidRPr="00493F09" w:rsidRDefault="005832DF" w:rsidP="005832DF">
      <w:pPr>
        <w:spacing w:after="120" w:line="360" w:lineRule="auto"/>
        <w:jc w:val="both"/>
      </w:pPr>
      <w:r w:rsidRPr="00493F09">
        <w:t xml:space="preserve">Na rysunku 9 można zobaczyć działanie zrównoleglenia algorytmu Hook’a Jeevesa. </w:t>
      </w:r>
      <w:r w:rsidRPr="00493F09">
        <w:br/>
        <w:t xml:space="preserve">Łatwo zauważyć jak wygląda odchylenie od wybranego przez nas punktu początkowego. </w:t>
      </w:r>
      <w:r w:rsidRPr="00493F09">
        <w:br/>
        <w:t xml:space="preserve">Po przeliczeniu wszystkich punktów algorytm porówna wartości funkcji celu i wybierze najmniejszą wartość. Dodanie do przeliczenia tylu punktów, ile jest dostępnych wątków </w:t>
      </w:r>
      <w:r w:rsidR="00320D1A">
        <w:br/>
      </w:r>
      <w:r w:rsidRPr="00493F09">
        <w:t>w maszynie równoległej, pozwoli w najlepszy sposób wykorzystać całą moc obliczeniową. Dodanie zbyt dużej ilości punktów już nie będzie przynosiło znacznej poprawy w wydajności, a niewykorzystanie pełnej mocy obliczeniowej wydłuży czas obliczeń danego problemu.</w:t>
      </w:r>
    </w:p>
    <w:p w14:paraId="2D67825B" w14:textId="12D93411" w:rsidR="005832DF" w:rsidRPr="00493F09" w:rsidRDefault="005832DF" w:rsidP="005832DF">
      <w:pPr>
        <w:spacing w:after="120" w:line="360" w:lineRule="auto"/>
        <w:ind w:firstLine="540"/>
        <w:jc w:val="both"/>
      </w:pPr>
    </w:p>
    <w:p w14:paraId="7CDBA8CF" w14:textId="49DBED14" w:rsidR="00FA794F" w:rsidRPr="00493F09" w:rsidRDefault="00FA794F" w:rsidP="00FA794F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10" w:name="_Toc471381222"/>
      <w:r w:rsidRPr="00493F09">
        <w:rPr>
          <w:rFonts w:ascii="Times New Roman" w:hAnsi="Times New Roman"/>
          <w:color w:val="auto"/>
          <w:sz w:val="28"/>
          <w:szCs w:val="28"/>
        </w:rPr>
        <w:t>Zrównoleglenie metody Nelder’a-Mead’a</w:t>
      </w:r>
      <w:bookmarkEnd w:id="10"/>
    </w:p>
    <w:p w14:paraId="5890DE11" w14:textId="77777777" w:rsidR="005832DF" w:rsidRPr="00493F09" w:rsidRDefault="005832DF" w:rsidP="00FA794F">
      <w:pPr>
        <w:spacing w:after="120" w:line="360" w:lineRule="auto"/>
        <w:ind w:firstLine="576"/>
        <w:jc w:val="both"/>
      </w:pPr>
      <w:r w:rsidRPr="00493F09">
        <w:t xml:space="preserve">Algorytm Nelder'a - Mead'a został zrównoleglony poprzez jednoczesne przeliczenie wielu punktów, które zostały uzyskane poprzez wielokrotne wykonanie odbicia, ekspansji oraz kontrakcji w jednej iteracji. Wykorzystanie takiego rodzaju zrównoleglenia pozwoliło wykonać wiele obliczeń wartości funkcji w punktach, dzięki czemu czas obliczeń znacznie się zmniejszył. Ilość punktów powstałych przez wielokrotne odbicie, ekspansje oraz kontrakcję podaje użytkownik. W podstawowej wersji tego algorytmu funkcja celu jest liczona osobno dla każdego punktu powstałego np. po odbiciu. </w:t>
      </w:r>
    </w:p>
    <w:p w14:paraId="48A40D37" w14:textId="77777777" w:rsidR="005832DF" w:rsidRPr="00493F09" w:rsidRDefault="005832DF" w:rsidP="005832DF">
      <w:pPr>
        <w:spacing w:after="120" w:line="360" w:lineRule="auto"/>
        <w:ind w:firstLine="576"/>
        <w:jc w:val="center"/>
      </w:pPr>
      <w:r w:rsidRPr="00493F09">
        <w:rPr>
          <w:noProof/>
        </w:rPr>
        <w:drawing>
          <wp:inline distT="0" distB="0" distL="0" distR="0" wp14:anchorId="50E99493" wp14:editId="2BF5B102">
            <wp:extent cx="4610100" cy="250507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BC50E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10. </w:t>
      </w:r>
      <w:r w:rsidRPr="00493F09">
        <w:rPr>
          <w:sz w:val="20"/>
          <w:szCs w:val="20"/>
        </w:rPr>
        <w:t>Graficzne przedstawienie wielokrotnego odbicia w algorytmie Nelder’a – Mead’a</w:t>
      </w:r>
    </w:p>
    <w:p w14:paraId="6AE38E43" w14:textId="52AF203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36D59AEC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</w:p>
    <w:p w14:paraId="3BA52FDE" w14:textId="77777777" w:rsidR="005832DF" w:rsidRPr="00493F09" w:rsidRDefault="005832DF" w:rsidP="005832DF">
      <w:pPr>
        <w:spacing w:after="120" w:line="360" w:lineRule="auto"/>
        <w:jc w:val="both"/>
      </w:pPr>
      <w:r w:rsidRPr="00493F09">
        <w:t xml:space="preserve">Na rysunku 10 pokazano odbicie poprzez wykonanie trzech skoków w tym samym kierunku. Następnie funkcja oblicza wartość funkcji celu dla wszystkich punktów oraz zwraca ten punkt </w:t>
      </w:r>
      <w:r w:rsidRPr="00493F09">
        <w:lastRenderedPageBreak/>
        <w:t xml:space="preserve">gdzie jej wartość jest najmniejsza. Jeśli wielokrotne odbicie spowodowało mniejszą wartość funkcji celu wykonujemy wielokrotną ekspansję, czyli wielokrotnie przenosimy się w tym samym kierunku, obliczamy wszystkie punkty i sprawdzamy czy, któryś z nich zwróci minimum. W tym przypadku wielokrotna ekspansja może być także zobrazowana jako rysunek 10. Wybieramy punkt i przenosimy się kilkukrotnie w jednym kierunku. </w:t>
      </w:r>
    </w:p>
    <w:p w14:paraId="4B2A3336" w14:textId="77777777" w:rsidR="005832DF" w:rsidRPr="00493F09" w:rsidRDefault="005832DF" w:rsidP="005832DF">
      <w:pPr>
        <w:spacing w:after="120" w:line="360" w:lineRule="auto"/>
        <w:jc w:val="both"/>
      </w:pPr>
    </w:p>
    <w:p w14:paraId="2CFB771C" w14:textId="77777777" w:rsidR="005832DF" w:rsidRPr="00493F09" w:rsidRDefault="005832DF" w:rsidP="005832DF">
      <w:pPr>
        <w:spacing w:after="120" w:line="360" w:lineRule="auto"/>
        <w:jc w:val="center"/>
      </w:pPr>
      <w:r w:rsidRPr="00493F09">
        <w:rPr>
          <w:noProof/>
        </w:rPr>
        <w:drawing>
          <wp:inline distT="0" distB="0" distL="0" distR="0" wp14:anchorId="0B9458E5" wp14:editId="55230163">
            <wp:extent cx="2171700" cy="149542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53481" w14:textId="77777777" w:rsidR="005832DF" w:rsidRPr="00493F09" w:rsidRDefault="005832DF" w:rsidP="005832D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 xml:space="preserve">Rys. 11. </w:t>
      </w:r>
      <w:r w:rsidRPr="00493F09">
        <w:rPr>
          <w:sz w:val="20"/>
          <w:szCs w:val="20"/>
        </w:rPr>
        <w:t>Graficzne przedstawienie wielokrotnej kontrakcji w algorytmie Nelder’a – Mead’a</w:t>
      </w:r>
    </w:p>
    <w:p w14:paraId="368C0FB5" w14:textId="1B46F5A4" w:rsidR="005832DF" w:rsidRPr="00493F09" w:rsidRDefault="005832DF" w:rsidP="005832DF">
      <w:pPr>
        <w:spacing w:after="120" w:line="360" w:lineRule="auto"/>
        <w:jc w:val="center"/>
      </w:pPr>
      <w:r w:rsidRPr="00493F09">
        <w:rPr>
          <w:sz w:val="20"/>
          <w:szCs w:val="20"/>
        </w:rPr>
        <w:t xml:space="preserve">Źródło : </w:t>
      </w:r>
      <w:r w:rsidR="004C5D44">
        <w:rPr>
          <w:sz w:val="20"/>
          <w:szCs w:val="20"/>
        </w:rPr>
        <w:t>opracowanie własne</w:t>
      </w:r>
    </w:p>
    <w:p w14:paraId="36435A3D" w14:textId="77777777" w:rsidR="005832DF" w:rsidRPr="00493F09" w:rsidRDefault="005832DF" w:rsidP="005832DF">
      <w:pPr>
        <w:spacing w:after="120" w:line="360" w:lineRule="auto"/>
        <w:jc w:val="both"/>
      </w:pPr>
      <w:r w:rsidRPr="00493F09">
        <w:t xml:space="preserve">W razie niepowodzenia – wartość funkcji celu po kilkukrotnej ekspansji jest większa – wykonujemy wielokrotną kontrakcję, którą przedstawia rysunek 11. </w:t>
      </w:r>
    </w:p>
    <w:p w14:paraId="7A7D8FF4" w14:textId="717AD650" w:rsidR="00EA38A9" w:rsidRPr="00493F09" w:rsidRDefault="00EA38A9" w:rsidP="003114EF">
      <w:pPr>
        <w:rPr>
          <w:lang w:eastAsia="en-US"/>
        </w:rPr>
      </w:pPr>
    </w:p>
    <w:p w14:paraId="35BA224F" w14:textId="77777777" w:rsidR="00EA38A9" w:rsidRPr="00493F09" w:rsidRDefault="00EA38A9" w:rsidP="00B76010">
      <w:pPr>
        <w:ind w:left="540"/>
      </w:pPr>
    </w:p>
    <w:p w14:paraId="107CAE75" w14:textId="5BC840BD" w:rsidR="00EA38A9" w:rsidRPr="00493F09" w:rsidRDefault="00EA38A9" w:rsidP="00B76010"/>
    <w:p w14:paraId="7C0CDD8E" w14:textId="4897BA7A" w:rsidR="008D6AE6" w:rsidRPr="00493F09" w:rsidRDefault="00903E81">
      <w:pPr>
        <w:pStyle w:val="Nagwek1"/>
        <w:numPr>
          <w:ilvl w:val="0"/>
          <w:numId w:val="19"/>
        </w:numPr>
        <w:spacing w:before="0" w:after="120"/>
        <w:rPr>
          <w:rFonts w:ascii="Times New Roman" w:hAnsi="Times New Roman"/>
          <w:lang w:eastAsia="en-US"/>
        </w:rPr>
      </w:pPr>
      <w:bookmarkStart w:id="11" w:name="_Toc471381223"/>
      <w:r w:rsidRPr="00493F09">
        <w:rPr>
          <w:rFonts w:ascii="Times New Roman" w:hAnsi="Times New Roman"/>
          <w:lang w:eastAsia="en-US"/>
        </w:rPr>
        <w:lastRenderedPageBreak/>
        <w:t>Projekt oprogramowania</w:t>
      </w:r>
      <w:bookmarkEnd w:id="11"/>
    </w:p>
    <w:p w14:paraId="320C14D2" w14:textId="24156FCC" w:rsidR="00E115FE" w:rsidRPr="00493F09" w:rsidRDefault="00E115FE" w:rsidP="00B76010">
      <w:pPr>
        <w:rPr>
          <w:lang w:eastAsia="en-US"/>
        </w:rPr>
      </w:pPr>
    </w:p>
    <w:p w14:paraId="6F1F370F" w14:textId="5D68FB48" w:rsidR="00E115FE" w:rsidRPr="00493F09" w:rsidRDefault="00E115FE" w:rsidP="00E115FE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12" w:name="_Toc471381224"/>
      <w:r w:rsidRPr="00493F09">
        <w:rPr>
          <w:rFonts w:ascii="Times New Roman" w:hAnsi="Times New Roman"/>
          <w:color w:val="auto"/>
          <w:sz w:val="28"/>
          <w:szCs w:val="28"/>
        </w:rPr>
        <w:t>Diagram klas</w:t>
      </w:r>
      <w:bookmarkEnd w:id="12"/>
    </w:p>
    <w:p w14:paraId="0A83C965" w14:textId="43C3B9E7" w:rsidR="005E5D41" w:rsidRDefault="005E5D41">
      <w:pPr>
        <w:rPr>
          <w:lang w:eastAsia="en-US"/>
        </w:rPr>
      </w:pPr>
      <w:r>
        <w:rPr>
          <w:lang w:eastAsia="en-US"/>
        </w:rPr>
        <w:t xml:space="preserve">Zdjecie diagramu i opisać base bo jest najważniejsza </w:t>
      </w:r>
    </w:p>
    <w:p w14:paraId="46BFB8D2" w14:textId="40CF1F8D" w:rsidR="002425BF" w:rsidRDefault="002425BF">
      <w:pPr>
        <w:rPr>
          <w:lang w:eastAsia="en-US"/>
        </w:rPr>
      </w:pPr>
      <w:r>
        <w:rPr>
          <w:lang w:eastAsia="en-US"/>
        </w:rPr>
        <w:br w:type="page"/>
      </w:r>
    </w:p>
    <w:p w14:paraId="64FA40C2" w14:textId="77777777" w:rsidR="00540367" w:rsidRDefault="00540367">
      <w:pPr>
        <w:rPr>
          <w:lang w:eastAsia="en-US"/>
        </w:rPr>
      </w:pPr>
    </w:p>
    <w:p w14:paraId="7D45729C" w14:textId="19831B7F" w:rsidR="00540367" w:rsidRDefault="00540367" w:rsidP="00540367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>Poniżej przestawiony został schemat blokowy sekwencji etapów dla algorytmu Hook’a-Jeeves’a</w:t>
      </w:r>
    </w:p>
    <w:p w14:paraId="55C29075" w14:textId="33AE783C" w:rsidR="00540367" w:rsidRDefault="007D7078" w:rsidP="00540367">
      <w:pPr>
        <w:spacing w:line="360" w:lineRule="auto"/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2641A729" wp14:editId="744D8C1C">
            <wp:extent cx="5463671" cy="5726545"/>
            <wp:effectExtent l="0" t="0" r="381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29" cy="573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39E2B" w14:textId="2DD71E78" w:rsidR="00540367" w:rsidRPr="00493F09" w:rsidRDefault="00C75A23" w:rsidP="0054036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12</w:t>
      </w:r>
      <w:r w:rsidR="00540367" w:rsidRPr="00493F09">
        <w:rPr>
          <w:b/>
          <w:sz w:val="20"/>
          <w:szCs w:val="20"/>
        </w:rPr>
        <w:t xml:space="preserve">. </w:t>
      </w:r>
      <w:r w:rsidR="00540367">
        <w:rPr>
          <w:sz w:val="20"/>
          <w:szCs w:val="20"/>
        </w:rPr>
        <w:t>Schemat blokowy metody Hook’a-Jeeves’a</w:t>
      </w:r>
    </w:p>
    <w:p w14:paraId="1B878003" w14:textId="77777777" w:rsidR="00540367" w:rsidRPr="00493F09" w:rsidRDefault="00540367" w:rsidP="00540367">
      <w:pPr>
        <w:spacing w:after="120" w:line="360" w:lineRule="auto"/>
        <w:jc w:val="center"/>
      </w:pPr>
      <w:r w:rsidRPr="00493F09">
        <w:rPr>
          <w:sz w:val="20"/>
          <w:szCs w:val="20"/>
        </w:rPr>
        <w:t xml:space="preserve">Źródło : </w:t>
      </w:r>
      <w:r>
        <w:rPr>
          <w:sz w:val="20"/>
          <w:szCs w:val="20"/>
        </w:rPr>
        <w:t>opracowanie własne</w:t>
      </w:r>
    </w:p>
    <w:p w14:paraId="025CEFFD" w14:textId="77777777" w:rsidR="00540367" w:rsidRDefault="00540367" w:rsidP="00540367">
      <w:pPr>
        <w:spacing w:line="360" w:lineRule="auto"/>
        <w:jc w:val="both"/>
        <w:rPr>
          <w:lang w:eastAsia="en-US"/>
        </w:rPr>
      </w:pPr>
    </w:p>
    <w:p w14:paraId="794F93C5" w14:textId="6621CB4D" w:rsidR="00540367" w:rsidRPr="00540367" w:rsidRDefault="00540367" w:rsidP="00540367">
      <w:pPr>
        <w:spacing w:line="360" w:lineRule="auto"/>
        <w:jc w:val="both"/>
        <w:rPr>
          <w:i/>
          <w:lang w:eastAsia="en-US"/>
        </w:rPr>
      </w:pPr>
      <w:r>
        <w:rPr>
          <w:lang w:eastAsia="en-US"/>
        </w:rPr>
        <w:t xml:space="preserve">Każdy z algorytmów został zaimplementowany według schematu przedstawionego na rysunku 12. Funkcja </w:t>
      </w:r>
      <w:r w:rsidRPr="00540367">
        <w:rPr>
          <w:lang w:eastAsia="en-US"/>
        </w:rPr>
        <w:t>InitStep()</w:t>
      </w:r>
      <w:r w:rsidR="002425BF">
        <w:rPr>
          <w:lang w:eastAsia="en-US"/>
        </w:rPr>
        <w:t xml:space="preserve"> inicjuje punkty początkowe które zostają później przeliczone w metodzie EvaluateStep i porównane w PostInitStep. Następnie w pętli zostają wykonywane skoki próbne oraz kroki robocze wraz z sprawdzeniem czy obliczenia nie powinny zostać przerwane </w:t>
      </w:r>
      <w:r w:rsidR="00201BFE">
        <w:rPr>
          <w:lang w:eastAsia="en-US"/>
        </w:rPr>
        <w:br/>
      </w:r>
      <w:r w:rsidR="002425BF">
        <w:rPr>
          <w:lang w:eastAsia="en-US"/>
        </w:rPr>
        <w:t xml:space="preserve">z powodu warunku stopu. </w:t>
      </w:r>
    </w:p>
    <w:p w14:paraId="01E7C907" w14:textId="68F1E601" w:rsidR="00EA38A9" w:rsidRPr="00493F09" w:rsidRDefault="00760EF3" w:rsidP="007D7078">
      <w:pPr>
        <w:spacing w:line="360" w:lineRule="auto"/>
        <w:jc w:val="center"/>
        <w:rPr>
          <w:lang w:eastAsia="en-US"/>
        </w:rPr>
      </w:pPr>
      <w:r w:rsidRPr="00493F09">
        <w:rPr>
          <w:lang w:eastAsia="en-US"/>
        </w:rPr>
        <w:br w:type="page"/>
      </w:r>
    </w:p>
    <w:p w14:paraId="13F796FA" w14:textId="77777777" w:rsidR="008D6AE6" w:rsidRPr="00493F09" w:rsidRDefault="00C15FEC" w:rsidP="006B3451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13" w:name="_Toc470958292"/>
      <w:bookmarkStart w:id="14" w:name="_Toc470959092"/>
      <w:bookmarkStart w:id="15" w:name="_Toc470959931"/>
      <w:bookmarkStart w:id="16" w:name="_Toc463387360"/>
      <w:bookmarkStart w:id="17" w:name="_Toc471381225"/>
      <w:bookmarkEnd w:id="13"/>
      <w:bookmarkEnd w:id="14"/>
      <w:bookmarkEnd w:id="15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Szczegóły implementacji</w:t>
      </w:r>
      <w:bookmarkEnd w:id="16"/>
      <w:bookmarkEnd w:id="17"/>
    </w:p>
    <w:p w14:paraId="53031700" w14:textId="447E7E5F" w:rsidR="00F31B19" w:rsidRPr="00493F09" w:rsidRDefault="00755E03" w:rsidP="00755E03">
      <w:pPr>
        <w:spacing w:line="360" w:lineRule="auto"/>
        <w:ind w:firstLine="576"/>
        <w:jc w:val="both"/>
      </w:pPr>
      <w:r w:rsidRPr="00493F09">
        <w:t>Implementacja obu algorytmów została wykonana w języku programowania C#.</w:t>
      </w:r>
      <w:r w:rsidRPr="00493F09">
        <w:rPr>
          <w:lang w:eastAsia="en-US"/>
        </w:rPr>
        <w:t xml:space="preserve"> </w:t>
      </w:r>
      <w:r w:rsidR="00BB3553" w:rsidRPr="00493F09">
        <w:rPr>
          <w:lang w:eastAsia="en-US"/>
        </w:rPr>
        <w:t>J</w:t>
      </w:r>
      <w:r w:rsidR="00306DF1" w:rsidRPr="00493F09">
        <w:rPr>
          <w:lang w:eastAsia="en-US"/>
        </w:rPr>
        <w:t xml:space="preserve">ęzyk </w:t>
      </w:r>
      <w:r w:rsidR="00BB3553" w:rsidRPr="00493F09">
        <w:rPr>
          <w:lang w:eastAsia="en-US"/>
        </w:rPr>
        <w:t xml:space="preserve">ten </w:t>
      </w:r>
      <w:r w:rsidR="00306DF1" w:rsidRPr="00493F09">
        <w:rPr>
          <w:lang w:eastAsia="en-US"/>
        </w:rPr>
        <w:t>jest prosty, nowoczesny oraz</w:t>
      </w:r>
      <w:r w:rsidRPr="00493F09">
        <w:rPr>
          <w:lang w:eastAsia="en-US"/>
        </w:rPr>
        <w:t xml:space="preserve"> zorientowany obiektowo</w:t>
      </w:r>
      <w:r w:rsidR="00306DF1" w:rsidRPr="00493F09">
        <w:rPr>
          <w:lang w:eastAsia="en-US"/>
        </w:rPr>
        <w:t xml:space="preserve">. </w:t>
      </w:r>
      <w:r w:rsidRPr="00493F09">
        <w:rPr>
          <w:lang w:eastAsia="en-US"/>
        </w:rPr>
        <w:t>C# zapewnia przyjazny użytkownikowi interfejs, szybkie wykonywanie aplikacji, wysokie bezpieczeństwo oraz może działać wszędzie tam gdzie jest środowisko .NET bez instalacji pełnego systemu [</w:t>
      </w:r>
      <w:r w:rsidR="006612D4">
        <w:rPr>
          <w:lang w:eastAsia="en-US"/>
        </w:rPr>
        <w:t>6</w:t>
      </w:r>
      <w:r w:rsidRPr="00493F09">
        <w:rPr>
          <w:lang w:eastAsia="en-US"/>
        </w:rPr>
        <w:t>].</w:t>
      </w:r>
      <w:r w:rsidR="00306DF1" w:rsidRPr="00493F09">
        <w:rPr>
          <w:lang w:eastAsia="en-US"/>
        </w:rPr>
        <w:t xml:space="preserve"> Badane funkcje są bardzo kosztowne obliczeniowo, że algorytmy zaimplementowane w języku C++ nie przyniosłyby realnego zysku natomiast zaletą C# jest szybka implementacja oprogramowania. </w:t>
      </w:r>
      <w:r w:rsidR="00471C39" w:rsidRPr="00493F09">
        <w:t xml:space="preserve">Algorytm Hook’a – Jeeves’a oraz Nelder’a Mead’a zostały zrównoleglone tak, aby </w:t>
      </w:r>
      <w:r w:rsidR="008468C0" w:rsidRPr="00493F09">
        <w:t>w</w:t>
      </w:r>
      <w:r w:rsidR="00471C39" w:rsidRPr="00493F09">
        <w:t xml:space="preserve"> zależności od złożoności funkcji oraz ilości punktów do przeliczenia</w:t>
      </w:r>
      <w:r w:rsidR="008468C0" w:rsidRPr="00493F09">
        <w:t>,</w:t>
      </w:r>
      <w:r w:rsidR="008468C0" w:rsidRPr="00493F09">
        <w:br/>
      </w:r>
      <w:r w:rsidR="00471C39" w:rsidRPr="00493F09">
        <w:t xml:space="preserve">metody mogły zostać wykonane </w:t>
      </w:r>
      <w:r w:rsidR="008468C0" w:rsidRPr="00493F09">
        <w:t>na tylu wątkach ile jest ich dostępnych w maszynie równoległej</w:t>
      </w:r>
      <w:r w:rsidR="008468C0" w:rsidRPr="00493F09" w:rsidDel="008468C0">
        <w:t xml:space="preserve"> </w:t>
      </w:r>
      <w:r w:rsidR="00471C39" w:rsidRPr="00493F09">
        <w:t xml:space="preserve"> </w:t>
      </w:r>
      <w:r w:rsidR="00A5742E" w:rsidRPr="00493F09">
        <w:t>Do reprezentacji punktów w przestrzeni została wykorzystana klasa OptimizationPoint, która pozwala na przechowywanie punktów w liście, utrzymanie współrzędnych oraz rezultatów obliczeń funkcji celu dla danego punktu</w:t>
      </w:r>
      <w:r w:rsidR="00582273" w:rsidRPr="00493F09">
        <w:t>,</w:t>
      </w:r>
      <w:r w:rsidR="00A5742E" w:rsidRPr="00493F09">
        <w:t xml:space="preserve"> co ułatwia późniejsze porównywanie oraz odnajdywanie najlepszego punktu. </w:t>
      </w:r>
    </w:p>
    <w:p w14:paraId="38963C2F" w14:textId="2BC07BA7" w:rsidR="00471C39" w:rsidRPr="00493F09" w:rsidRDefault="00471C39" w:rsidP="00F31B19">
      <w:pPr>
        <w:spacing w:line="360" w:lineRule="auto"/>
        <w:jc w:val="both"/>
      </w:pPr>
    </w:p>
    <w:p w14:paraId="768FA11A" w14:textId="06323CBD" w:rsidR="001F4DD3" w:rsidRPr="00493F09" w:rsidRDefault="001F4DD3" w:rsidP="001F4DD3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18" w:name="_Toc471381226"/>
      <w:r w:rsidRPr="00493F09">
        <w:rPr>
          <w:rFonts w:ascii="Times New Roman" w:hAnsi="Times New Roman"/>
          <w:color w:val="auto"/>
          <w:sz w:val="24"/>
          <w:szCs w:val="24"/>
        </w:rPr>
        <w:t>Implementacja metody Hook’a–Jeeves’a</w:t>
      </w:r>
      <w:bookmarkEnd w:id="18"/>
    </w:p>
    <w:p w14:paraId="7F244DF7" w14:textId="77777777" w:rsidR="001F4DD3" w:rsidRPr="00493F09" w:rsidRDefault="001F4DD3" w:rsidP="001F4DD3">
      <w:pPr>
        <w:rPr>
          <w:lang w:eastAsia="en-US"/>
        </w:rPr>
      </w:pPr>
    </w:p>
    <w:p w14:paraId="2ECFEFBF" w14:textId="77777777" w:rsidR="00471C39" w:rsidRPr="00493F09" w:rsidRDefault="00471C39" w:rsidP="00471C39">
      <w:pPr>
        <w:spacing w:after="120" w:line="360" w:lineRule="auto"/>
        <w:ind w:firstLine="567"/>
        <w:jc w:val="both"/>
      </w:pPr>
      <w:r w:rsidRPr="00493F09">
        <w:t>W metodzie Hook’a – Jeeves’a w wersji nierównoległej krok próbny został zaimplementowany w następujący sposób:</w:t>
      </w:r>
    </w:p>
    <w:p w14:paraId="7A2D4554" w14:textId="77777777" w:rsidR="00B85EC3" w:rsidRPr="00493F09" w:rsidRDefault="00B85EC3" w:rsidP="00B76010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1: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471C39" w:rsidRPr="00493F09" w14:paraId="27FA4DE3" w14:textId="77777777" w:rsidTr="006E165F">
        <w:tc>
          <w:tcPr>
            <w:tcW w:w="8927" w:type="dxa"/>
            <w:shd w:val="clear" w:color="auto" w:fill="F2F2F2"/>
          </w:tcPr>
          <w:p w14:paraId="35C9AAA4" w14:textId="77777777" w:rsidR="00471C39" w:rsidRPr="00493F09" w:rsidRDefault="00471C39" w:rsidP="00E2107D">
            <w:pPr>
              <w:autoSpaceDE w:val="0"/>
              <w:autoSpaceDN w:val="0"/>
              <w:adjustRightInd w:val="0"/>
            </w:pPr>
            <w:r w:rsidRPr="00493F09">
              <w:t xml:space="preserve">    newFx.Inputs[i] -= _step[i]; </w:t>
            </w:r>
            <w:r w:rsidR="00576389" w:rsidRPr="00493F09">
              <w:t xml:space="preserve"> </w:t>
            </w:r>
            <w:r w:rsidR="006D2930" w:rsidRPr="00493F09">
              <w:t xml:space="preserve">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przenosimy się w lewo</w:t>
            </w:r>
            <w:r w:rsidRPr="00493F09">
              <w:t xml:space="preserve"> </w:t>
            </w:r>
          </w:p>
          <w:p w14:paraId="14A42AA0" w14:textId="77777777" w:rsidR="00471C39" w:rsidRPr="00493F09" w:rsidRDefault="00471C39" w:rsidP="00E2107D">
            <w:pPr>
              <w:autoSpaceDE w:val="0"/>
              <w:autoSpaceDN w:val="0"/>
              <w:adjustRightInd w:val="0"/>
            </w:pPr>
            <w:r w:rsidRPr="00493F09">
              <w:t xml:space="preserve">    Points.Add(newFx); </w:t>
            </w:r>
            <w:r w:rsidR="00576389" w:rsidRPr="00493F09">
              <w:t xml:space="preserve"> </w:t>
            </w:r>
            <w:r w:rsidR="006D2930" w:rsidRPr="00493F09">
              <w:t xml:space="preserve">            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dodajemy punkt do przeliczenia</w:t>
            </w:r>
          </w:p>
          <w:p w14:paraId="7903F5D1" w14:textId="77777777" w:rsidR="00471C39" w:rsidRPr="00493F09" w:rsidRDefault="00471C39" w:rsidP="00B85EC3">
            <w:pPr>
              <w:autoSpaceDE w:val="0"/>
              <w:autoSpaceDN w:val="0"/>
              <w:adjustRightInd w:val="0"/>
              <w:rPr>
                <w:color w:val="538135"/>
              </w:rPr>
            </w:pPr>
            <w:r w:rsidRPr="00493F09">
              <w:t xml:space="preserve">    EvaluateStep(); </w:t>
            </w:r>
            <w:r w:rsidR="00576389" w:rsidRPr="00493F09">
              <w:t xml:space="preserve"> </w:t>
            </w:r>
            <w:r w:rsidR="006D2930" w:rsidRPr="00493F09">
              <w:t xml:space="preserve">                                  </w:t>
            </w:r>
            <w:r w:rsidRPr="00493F09">
              <w:rPr>
                <w:color w:val="538135"/>
              </w:rPr>
              <w:t>//</w:t>
            </w:r>
            <w:r w:rsidR="006D2930" w:rsidRPr="00493F09">
              <w:rPr>
                <w:color w:val="538135"/>
              </w:rPr>
              <w:t xml:space="preserve"> </w:t>
            </w:r>
            <w:r w:rsidRPr="00493F09">
              <w:rPr>
                <w:color w:val="538135"/>
              </w:rPr>
              <w:t>Przeliczenie punktu</w:t>
            </w:r>
          </w:p>
        </w:tc>
      </w:tr>
    </w:tbl>
    <w:p w14:paraId="488AB3CA" w14:textId="77777777" w:rsidR="00576389" w:rsidRPr="00493F09" w:rsidRDefault="00576389" w:rsidP="00576389">
      <w:pPr>
        <w:spacing w:after="120" w:line="360" w:lineRule="auto"/>
        <w:jc w:val="both"/>
      </w:pPr>
    </w:p>
    <w:p w14:paraId="0C201A50" w14:textId="50DDD5EA" w:rsidR="00D50F69" w:rsidRPr="00493F09" w:rsidRDefault="005306F2" w:rsidP="00576389">
      <w:pPr>
        <w:spacing w:after="120" w:line="360" w:lineRule="auto"/>
        <w:jc w:val="both"/>
      </w:pPr>
      <w:r w:rsidRPr="00493F09">
        <w:t>Na listingu 1 można łatwo zauważyć, że w</w:t>
      </w:r>
      <w:r w:rsidR="00576389" w:rsidRPr="00493F09">
        <w:t xml:space="preserve"> tym przypadku z każdym nowym dodanym </w:t>
      </w:r>
      <w:r w:rsidR="00D50F69" w:rsidRPr="00493F09">
        <w:t>punktem przeliczamy go osobno, a następnie wykonujemy operację porównania</w:t>
      </w:r>
      <w:r w:rsidR="00582273" w:rsidRPr="00493F09">
        <w:t>,</w:t>
      </w:r>
      <w:r w:rsidR="00D50F69" w:rsidRPr="00493F09">
        <w:t xml:space="preserve"> aby znaleźć wartość najmniejszą. Krok roboczy został przedstawiony </w:t>
      </w:r>
      <w:r w:rsidR="0052711B" w:rsidRPr="00493F09">
        <w:t>na listingu nr. 2.</w:t>
      </w:r>
    </w:p>
    <w:p w14:paraId="469E1EF1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2: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D50F69" w:rsidRPr="00493F09" w14:paraId="513FB279" w14:textId="77777777" w:rsidTr="006E165F">
        <w:tc>
          <w:tcPr>
            <w:tcW w:w="8927" w:type="dxa"/>
            <w:shd w:val="clear" w:color="auto" w:fill="F2F2F2"/>
          </w:tcPr>
          <w:p w14:paraId="3B15E003" w14:textId="77777777" w:rsidR="00D50F69" w:rsidRPr="00493F09" w:rsidRDefault="00D50F69" w:rsidP="0076321B">
            <w:pPr>
              <w:spacing w:after="120"/>
            </w:pPr>
            <w:r w:rsidRPr="00493F09">
              <w:t>newFx = new Core.OptimizationPoint(G_Best);</w:t>
            </w:r>
            <w:r w:rsidRPr="00493F09">
              <w:br/>
              <w:t>for (int i = 0; i &lt; inputCount; i++)</w:t>
            </w:r>
            <w:r w:rsidRPr="00493F09">
              <w:br/>
            </w:r>
            <w:r w:rsidRPr="00493F09">
              <w:tab/>
              <w:t>newFx.Inputs[i] += _lambda * _dStart[i];</w:t>
            </w:r>
            <w:r w:rsidRPr="00493F09">
              <w:br/>
              <w:t xml:space="preserve">Points.Add(newFx); </w:t>
            </w:r>
            <w:r w:rsidR="006D2930" w:rsidRPr="00493F09">
              <w:t xml:space="preserve">           </w:t>
            </w:r>
            <w:r w:rsidR="00236E66" w:rsidRPr="00493F09">
              <w:t xml:space="preserve">                   </w:t>
            </w:r>
            <w:r w:rsidRPr="00493F09">
              <w:rPr>
                <w:color w:val="538135"/>
              </w:rPr>
              <w:t>//dodajemy punkt do przeliczenia</w:t>
            </w:r>
            <w:r w:rsidRPr="00493F09">
              <w:br/>
              <w:t xml:space="preserve">EvaluateStep(); </w:t>
            </w:r>
            <w:r w:rsidR="006D2930" w:rsidRPr="00493F09">
              <w:t xml:space="preserve">                  </w:t>
            </w:r>
            <w:r w:rsidR="00236E66" w:rsidRPr="00493F09">
              <w:t xml:space="preserve">                    </w:t>
            </w:r>
            <w:r w:rsidRPr="00493F09">
              <w:rPr>
                <w:color w:val="538135"/>
              </w:rPr>
              <w:t>//liczymy punkt</w:t>
            </w:r>
          </w:p>
        </w:tc>
      </w:tr>
    </w:tbl>
    <w:p w14:paraId="13AEAE91" w14:textId="76B7C199" w:rsidR="00D50F69" w:rsidRPr="00493F09" w:rsidRDefault="00D50F69" w:rsidP="00576389">
      <w:pPr>
        <w:spacing w:after="120" w:line="360" w:lineRule="auto"/>
        <w:jc w:val="both"/>
      </w:pPr>
      <w:r w:rsidRPr="00493F09">
        <w:lastRenderedPageBreak/>
        <w:br/>
      </w:r>
      <w:r w:rsidR="0052711B" w:rsidRPr="00493F09">
        <w:t>K</w:t>
      </w:r>
      <w:r w:rsidRPr="00493F09">
        <w:t xml:space="preserve">rok roboczy </w:t>
      </w:r>
      <w:r w:rsidR="005306F2" w:rsidRPr="00493F09">
        <w:t xml:space="preserve">pokazany na listingu nr. 2 </w:t>
      </w:r>
      <w:r w:rsidRPr="00493F09">
        <w:t xml:space="preserve">w wersji podstawowej wykonuje tylko jeden skok i liczy wartość funkcji celu tylko w tym punkcie. </w:t>
      </w:r>
    </w:p>
    <w:p w14:paraId="2F6BA5A7" w14:textId="7AC2C71D" w:rsidR="00D50F69" w:rsidRPr="00493F09" w:rsidRDefault="00303ECA" w:rsidP="00303ECA">
      <w:pPr>
        <w:spacing w:after="120" w:line="360" w:lineRule="auto"/>
        <w:ind w:firstLine="567"/>
        <w:jc w:val="both"/>
      </w:pPr>
      <w:r w:rsidRPr="00493F09">
        <w:t>Równoległa wersja tego algorytmu zakłada tworzenie losowych ścieżek z</w:t>
      </w:r>
      <w:r w:rsidR="00582273" w:rsidRPr="00493F09">
        <w:t>e</w:t>
      </w:r>
      <w:r w:rsidRPr="00493F09">
        <w:t xml:space="preserve"> skoków próbnych oraz </w:t>
      </w:r>
      <w:r w:rsidR="00B67C9B" w:rsidRPr="00493F09">
        <w:t xml:space="preserve">skoków </w:t>
      </w:r>
      <w:r w:rsidRPr="00493F09">
        <w:t>roboczych</w:t>
      </w:r>
      <w:r w:rsidR="00B67C9B" w:rsidRPr="00493F09">
        <w:t xml:space="preserve">. Następnie wszystkie punkty uzyskane ze ruchów przeliczamy jednocześnie i wybieramy </w:t>
      </w:r>
      <w:r w:rsidRPr="00493F09">
        <w:t>najlepszy punkt gdzie wartość funkcji będzie najmniejsza. Przykład skoku próbnego</w:t>
      </w:r>
      <w:r w:rsidR="0052711B" w:rsidRPr="00493F09">
        <w:t xml:space="preserve"> przedstawiony jest na listingu nr. 3</w:t>
      </w:r>
      <w:r w:rsidRPr="00493F09">
        <w:t>:</w:t>
      </w:r>
    </w:p>
    <w:p w14:paraId="4FBEBB41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3: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303ECA" w:rsidRPr="00493F09" w14:paraId="6B31D6EA" w14:textId="77777777" w:rsidTr="006E165F">
        <w:tc>
          <w:tcPr>
            <w:tcW w:w="8927" w:type="dxa"/>
            <w:shd w:val="clear" w:color="auto" w:fill="F2F2F2"/>
          </w:tcPr>
          <w:p w14:paraId="6322804E" w14:textId="77777777" w:rsidR="00CE4D39" w:rsidRPr="00493F09" w:rsidRDefault="00CE4D39" w:rsidP="00E0551F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int direction = Helpers.NextInt(0, 1);                                         </w:t>
            </w:r>
            <w:r w:rsidRPr="00493F09">
              <w:rPr>
                <w:color w:val="538135"/>
                <w:szCs w:val="19"/>
              </w:rPr>
              <w:t>// funkcja losująca kierunek</w:t>
            </w:r>
            <w:r w:rsidR="00F31B19" w:rsidRPr="00493F09">
              <w:rPr>
                <w:szCs w:val="19"/>
              </w:rPr>
              <w:br/>
            </w:r>
            <w:r w:rsidR="00BF179C" w:rsidRPr="00493F09">
              <w:rPr>
                <w:szCs w:val="19"/>
              </w:rPr>
              <w:t>if (direction == 0)</w:t>
            </w:r>
            <w:r w:rsidR="00303ECA" w:rsidRPr="00493F09">
              <w:rPr>
                <w:szCs w:val="19"/>
              </w:rPr>
              <w:t>{</w:t>
            </w:r>
            <w:r w:rsidR="00303ECA" w:rsidRPr="00493F09">
              <w:rPr>
                <w:szCs w:val="19"/>
              </w:rPr>
              <w:br/>
            </w:r>
            <w:r w:rsidR="00E0551F" w:rsidRPr="00493F09">
              <w:rPr>
                <w:szCs w:val="19"/>
              </w:rPr>
              <w:t xml:space="preserve"> </w:t>
            </w:r>
            <w:r w:rsidR="00303ECA" w:rsidRPr="00493F09">
              <w:rPr>
                <w:szCs w:val="19"/>
              </w:rPr>
              <w:t xml:space="preserve">        newFx.Inputs[i] -= _step[i]; </w:t>
            </w:r>
            <w:r w:rsidR="00E0551F" w:rsidRPr="00493F09">
              <w:rPr>
                <w:szCs w:val="19"/>
              </w:rPr>
              <w:t xml:space="preserve">              </w:t>
            </w:r>
            <w:r w:rsidRPr="00493F09">
              <w:rPr>
                <w:szCs w:val="19"/>
              </w:rPr>
              <w:t xml:space="preserve">                               </w:t>
            </w:r>
            <w:r w:rsidR="00303ECA" w:rsidRPr="00493F09">
              <w:rPr>
                <w:color w:val="538135"/>
                <w:szCs w:val="19"/>
              </w:rPr>
              <w:t>//</w:t>
            </w:r>
            <w:r w:rsidR="00236E66" w:rsidRPr="00493F09">
              <w:rPr>
                <w:color w:val="538135"/>
                <w:szCs w:val="19"/>
              </w:rPr>
              <w:t xml:space="preserve"> </w:t>
            </w:r>
            <w:r w:rsidR="00303ECA" w:rsidRPr="00493F09">
              <w:rPr>
                <w:color w:val="538135"/>
                <w:szCs w:val="19"/>
              </w:rPr>
              <w:t xml:space="preserve">przenosimy się w lewo </w:t>
            </w:r>
            <w:r w:rsidR="00303ECA" w:rsidRPr="00493F09">
              <w:rPr>
                <w:szCs w:val="19"/>
              </w:rPr>
              <w:br/>
              <w:t xml:space="preserve">         Points.Add(new Core.OptimizationPoint(newFx))</w:t>
            </w:r>
            <w:r w:rsidR="00E0551F" w:rsidRPr="00493F09">
              <w:rPr>
                <w:szCs w:val="19"/>
              </w:rPr>
              <w:t>;</w:t>
            </w:r>
            <w:r w:rsidRPr="00493F09">
              <w:rPr>
                <w:szCs w:val="19"/>
              </w:rPr>
              <w:t xml:space="preserve">         </w:t>
            </w:r>
            <w:r w:rsidRPr="00493F09">
              <w:rPr>
                <w:color w:val="538135"/>
                <w:szCs w:val="19"/>
              </w:rPr>
              <w:t>// dodajemy punkt</w:t>
            </w:r>
            <w:r w:rsidRPr="00493F09">
              <w:rPr>
                <w:szCs w:val="19"/>
              </w:rPr>
              <w:t xml:space="preserve">            </w:t>
            </w:r>
          </w:p>
          <w:p w14:paraId="3DA12C6B" w14:textId="77777777" w:rsidR="00E0551F" w:rsidRPr="00493F09" w:rsidRDefault="00CE4D39" w:rsidP="00E0551F">
            <w:pPr>
              <w:spacing w:after="120"/>
              <w:rPr>
                <w:szCs w:val="19"/>
                <w:lang w:val="en-GB"/>
              </w:rPr>
            </w:pPr>
            <w:r w:rsidRPr="00493F09">
              <w:rPr>
                <w:szCs w:val="19"/>
                <w:lang w:val="en-GB"/>
              </w:rPr>
              <w:t>}</w:t>
            </w:r>
            <w:r w:rsidR="00E0551F" w:rsidRPr="00493F09">
              <w:rPr>
                <w:szCs w:val="19"/>
                <w:lang w:val="en-GB"/>
              </w:rPr>
              <w:tab/>
            </w:r>
            <w:r w:rsidR="00303ECA" w:rsidRPr="00493F09">
              <w:rPr>
                <w:szCs w:val="19"/>
                <w:lang w:val="en-GB"/>
              </w:rPr>
              <w:br/>
              <w:t>else if (direction</w:t>
            </w:r>
            <w:r w:rsidR="00BF179C" w:rsidRPr="00493F09">
              <w:rPr>
                <w:szCs w:val="19"/>
                <w:lang w:val="en-GB"/>
              </w:rPr>
              <w:t xml:space="preserve"> == 1)</w:t>
            </w:r>
            <w:r w:rsidR="00303ECA" w:rsidRPr="00493F09">
              <w:rPr>
                <w:szCs w:val="19"/>
                <w:lang w:val="en-GB"/>
              </w:rPr>
              <w:t>{</w:t>
            </w:r>
            <w:r w:rsidR="00303ECA" w:rsidRPr="00493F09">
              <w:rPr>
                <w:szCs w:val="19"/>
                <w:lang w:val="en-GB"/>
              </w:rPr>
              <w:br/>
            </w:r>
            <w:r w:rsidR="00E0551F" w:rsidRPr="00493F09">
              <w:rPr>
                <w:szCs w:val="19"/>
                <w:lang w:val="en-GB"/>
              </w:rPr>
              <w:t xml:space="preserve">     </w:t>
            </w:r>
            <w:r w:rsidR="00303ECA" w:rsidRPr="00493F09">
              <w:rPr>
                <w:szCs w:val="19"/>
                <w:lang w:val="en-GB"/>
              </w:rPr>
              <w:t xml:space="preserve">    newFx.Inputs[i] += _step[i]; </w:t>
            </w:r>
            <w:r w:rsidR="00E0551F" w:rsidRPr="00493F09">
              <w:rPr>
                <w:szCs w:val="19"/>
                <w:lang w:val="en-GB"/>
              </w:rPr>
              <w:t xml:space="preserve">                                     </w:t>
            </w:r>
            <w:r w:rsidRPr="00493F09">
              <w:rPr>
                <w:szCs w:val="19"/>
                <w:lang w:val="en-GB"/>
              </w:rPr>
              <w:t xml:space="preserve">      </w:t>
            </w:r>
            <w:r w:rsidR="00303ECA" w:rsidRPr="00493F09">
              <w:rPr>
                <w:color w:val="538135"/>
                <w:szCs w:val="19"/>
                <w:lang w:val="en-GB"/>
              </w:rPr>
              <w:t>//</w:t>
            </w:r>
            <w:r w:rsidR="00236E66" w:rsidRPr="00493F09">
              <w:rPr>
                <w:color w:val="538135"/>
                <w:szCs w:val="19"/>
                <w:lang w:val="en-GB"/>
              </w:rPr>
              <w:t xml:space="preserve"> </w:t>
            </w:r>
            <w:r w:rsidR="00303ECA" w:rsidRPr="00493F09">
              <w:rPr>
                <w:color w:val="538135"/>
                <w:szCs w:val="19"/>
                <w:lang w:val="en-GB"/>
              </w:rPr>
              <w:t>przenosimy się w prawo</w:t>
            </w:r>
            <w:r w:rsidR="00303ECA" w:rsidRPr="00493F09">
              <w:rPr>
                <w:szCs w:val="19"/>
                <w:lang w:val="en-GB"/>
              </w:rPr>
              <w:br/>
            </w:r>
            <w:r w:rsidR="00E0551F" w:rsidRPr="00493F09">
              <w:rPr>
                <w:szCs w:val="19"/>
                <w:lang w:val="en-GB"/>
              </w:rPr>
              <w:t xml:space="preserve">        </w:t>
            </w:r>
            <w:r w:rsidR="00303ECA" w:rsidRPr="00493F09">
              <w:rPr>
                <w:szCs w:val="19"/>
                <w:lang w:val="en-GB"/>
              </w:rPr>
              <w:t xml:space="preserve"> Points.Add(new Core.OptimizationPoint(newFx)); </w:t>
            </w:r>
            <w:r w:rsidR="00E0551F" w:rsidRPr="00493F09">
              <w:rPr>
                <w:szCs w:val="19"/>
                <w:lang w:val="en-GB"/>
              </w:rPr>
              <w:t xml:space="preserve"> </w:t>
            </w:r>
            <w:r w:rsidRPr="00493F09">
              <w:rPr>
                <w:szCs w:val="19"/>
                <w:lang w:val="en-GB"/>
              </w:rPr>
              <w:t xml:space="preserve">      </w:t>
            </w:r>
            <w:r w:rsidR="00303ECA" w:rsidRPr="00493F09">
              <w:rPr>
                <w:color w:val="538135"/>
                <w:szCs w:val="19"/>
                <w:lang w:val="en-GB"/>
              </w:rPr>
              <w:t>//</w:t>
            </w:r>
            <w:r w:rsidR="00236E66" w:rsidRPr="00493F09">
              <w:rPr>
                <w:color w:val="538135"/>
                <w:szCs w:val="19"/>
                <w:lang w:val="en-GB"/>
              </w:rPr>
              <w:t xml:space="preserve"> </w:t>
            </w:r>
            <w:r w:rsidR="00303ECA" w:rsidRPr="00493F09">
              <w:rPr>
                <w:color w:val="538135"/>
                <w:szCs w:val="19"/>
                <w:lang w:val="en-GB"/>
              </w:rPr>
              <w:t>dodajem</w:t>
            </w:r>
            <w:r w:rsidR="00E0551F" w:rsidRPr="00493F09">
              <w:rPr>
                <w:color w:val="538135"/>
                <w:szCs w:val="19"/>
                <w:lang w:val="en-GB"/>
              </w:rPr>
              <w:t>y punkt</w:t>
            </w:r>
            <w:r w:rsidR="00E0551F" w:rsidRPr="00493F09">
              <w:rPr>
                <w:szCs w:val="19"/>
                <w:lang w:val="en-GB"/>
              </w:rPr>
              <w:t xml:space="preserve">        </w:t>
            </w:r>
            <w:r w:rsidR="00E0551F" w:rsidRPr="00493F09">
              <w:rPr>
                <w:szCs w:val="19"/>
                <w:lang w:val="en-GB"/>
              </w:rPr>
              <w:br/>
              <w:t>}</w:t>
            </w:r>
          </w:p>
        </w:tc>
      </w:tr>
    </w:tbl>
    <w:p w14:paraId="720ECB3C" w14:textId="6225E938" w:rsidR="00303ECA" w:rsidRPr="00493F09" w:rsidRDefault="00303ECA" w:rsidP="00303ECA">
      <w:pPr>
        <w:spacing w:after="120" w:line="360" w:lineRule="auto"/>
        <w:jc w:val="both"/>
      </w:pPr>
      <w:r w:rsidRPr="00493F09">
        <w:t>W</w:t>
      </w:r>
      <w:r w:rsidR="00B41FBD" w:rsidRPr="00493F09">
        <w:t xml:space="preserve"> listingu</w:t>
      </w:r>
      <w:r w:rsidR="00852CD5" w:rsidRPr="00493F09">
        <w:t xml:space="preserve"> nr. 3</w:t>
      </w:r>
      <w:r w:rsidR="00B41FBD" w:rsidRPr="00493F09">
        <w:t xml:space="preserve"> </w:t>
      </w:r>
      <w:r w:rsidR="00852CD5" w:rsidRPr="00493F09">
        <w:t>można zauważyć</w:t>
      </w:r>
      <w:r w:rsidRPr="00493F09">
        <w:t xml:space="preserve">, że </w:t>
      </w:r>
      <w:r w:rsidR="00D16ACC" w:rsidRPr="00493F09">
        <w:t xml:space="preserve">zostaje wylosowany kierunek, w </w:t>
      </w:r>
      <w:r w:rsidRPr="00493F09">
        <w:t>którą stronę będziemy wykonywać skok. Skoki mogą zostać wykonane naprzemiennie,</w:t>
      </w:r>
      <w:r w:rsidR="00852CD5" w:rsidRPr="00493F09">
        <w:t xml:space="preserve"> a</w:t>
      </w:r>
      <w:r w:rsidRPr="00493F09">
        <w:t xml:space="preserve"> </w:t>
      </w:r>
      <w:r w:rsidR="00CE4D39" w:rsidRPr="00493F09">
        <w:t xml:space="preserve">ilość skoków zależna jest od ilości zmiennych </w:t>
      </w:r>
      <w:r w:rsidR="00852CD5" w:rsidRPr="00493F09">
        <w:t>funkcji. Kolejna czynność, którą należy wykonać to dodać</w:t>
      </w:r>
      <w:r w:rsidRPr="00493F09">
        <w:t xml:space="preserve"> punkty do przeliczenia</w:t>
      </w:r>
      <w:r w:rsidR="00852CD5" w:rsidRPr="00493F09">
        <w:t xml:space="preserve">. Odpowiednia funkcja która przyjmuje listę punktów </w:t>
      </w:r>
      <w:r w:rsidRPr="00493F09">
        <w:t xml:space="preserve">zwróci </w:t>
      </w:r>
      <w:r w:rsidR="00852CD5" w:rsidRPr="00493F09">
        <w:t xml:space="preserve">nam wartość funkcji celu w najlepszym punkcie oraz współrzędne punktu. </w:t>
      </w:r>
      <w:r w:rsidRPr="00493F09">
        <w:t xml:space="preserve">Funkcja obliczająca jest przystosowana do pracy na wielu wątkach i każdy punkt </w:t>
      </w:r>
      <w:r w:rsidR="00852CD5" w:rsidRPr="00493F09">
        <w:t xml:space="preserve">jest </w:t>
      </w:r>
      <w:r w:rsidRPr="00493F09">
        <w:t>liczony osobno.</w:t>
      </w:r>
      <w:r w:rsidR="00C91371" w:rsidRPr="00493F09">
        <w:t xml:space="preserve"> </w:t>
      </w:r>
    </w:p>
    <w:p w14:paraId="3C97C34B" w14:textId="77777777" w:rsidR="00C91371" w:rsidRPr="00493F09" w:rsidRDefault="00C91371" w:rsidP="00C91371">
      <w:pPr>
        <w:spacing w:after="120" w:line="360" w:lineRule="auto"/>
        <w:ind w:firstLine="567"/>
        <w:jc w:val="both"/>
      </w:pPr>
      <w:r w:rsidRPr="00493F09">
        <w:t>Kolejna z równoległych wersji skoku próbnego:</w:t>
      </w:r>
    </w:p>
    <w:p w14:paraId="252BEFE3" w14:textId="77777777" w:rsidR="00C15FEC" w:rsidRPr="00493F09" w:rsidRDefault="00C15FEC" w:rsidP="00C15FEC">
      <w:pPr>
        <w:spacing w:after="120"/>
        <w:jc w:val="both"/>
        <w:rPr>
          <w:i/>
        </w:rPr>
      </w:pPr>
      <w:r w:rsidRPr="00493F09">
        <w:rPr>
          <w:i/>
        </w:rPr>
        <w:t xml:space="preserve">Listing </w:t>
      </w:r>
      <w:r w:rsidR="005306F2" w:rsidRPr="00493F09">
        <w:rPr>
          <w:i/>
        </w:rPr>
        <w:t xml:space="preserve">nr. </w:t>
      </w:r>
      <w:r w:rsidRPr="00493F09">
        <w:rPr>
          <w:i/>
        </w:rPr>
        <w:t>4: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C91371" w:rsidRPr="00493F09" w14:paraId="5B1CA786" w14:textId="77777777" w:rsidTr="006E165F">
        <w:tc>
          <w:tcPr>
            <w:tcW w:w="8927" w:type="dxa"/>
            <w:shd w:val="clear" w:color="auto" w:fill="F2F2F2"/>
          </w:tcPr>
          <w:p w14:paraId="219E9090" w14:textId="2654ABDB" w:rsidR="00C91371" w:rsidRPr="00493F09" w:rsidRDefault="00C15FEC" w:rsidP="00852CD5">
            <w:pPr>
              <w:spacing w:after="120"/>
              <w:rPr>
                <w:szCs w:val="19"/>
              </w:rPr>
            </w:pPr>
            <w:r w:rsidRPr="00493F09">
              <w:rPr>
                <w:color w:val="538135"/>
                <w:szCs w:val="19"/>
              </w:rPr>
              <w:t xml:space="preserve"> // </w:t>
            </w:r>
            <w:r w:rsidR="00C91371" w:rsidRPr="00493F09">
              <w:rPr>
                <w:color w:val="538135"/>
                <w:szCs w:val="19"/>
              </w:rPr>
              <w:t>generuj</w:t>
            </w:r>
            <w:r w:rsidRPr="00493F09">
              <w:rPr>
                <w:color w:val="538135"/>
                <w:szCs w:val="19"/>
              </w:rPr>
              <w:t>emy wiele ruchów w lewo</w:t>
            </w:r>
            <w:r w:rsidR="00C91371" w:rsidRPr="00493F09">
              <w:rPr>
                <w:color w:val="538135"/>
                <w:szCs w:val="19"/>
              </w:rPr>
              <w:br/>
            </w:r>
            <w:r w:rsidR="00C91371" w:rsidRPr="00493F09">
              <w:rPr>
                <w:szCs w:val="19"/>
              </w:rPr>
              <w:t xml:space="preserve"> newFx = new Core.OptimizationPoint(G_Best);    </w:t>
            </w:r>
            <w:r w:rsidR="00E0551F" w:rsidRPr="00493F09">
              <w:rPr>
                <w:szCs w:val="19"/>
              </w:rPr>
              <w:t xml:space="preserve">    </w:t>
            </w:r>
            <w:r w:rsidR="00C91371" w:rsidRPr="00493F09">
              <w:rPr>
                <w:szCs w:val="19"/>
              </w:rPr>
              <w:t xml:space="preserve"> </w:t>
            </w:r>
            <w:r w:rsidR="00236E66" w:rsidRPr="00493F09">
              <w:rPr>
                <w:szCs w:val="19"/>
              </w:rPr>
              <w:t xml:space="preserve">       </w:t>
            </w:r>
            <w:r w:rsidR="00C91371" w:rsidRPr="00493F09">
              <w:rPr>
                <w:color w:val="538135"/>
                <w:szCs w:val="19"/>
              </w:rPr>
              <w:t>// kopia chwilowa</w:t>
            </w:r>
            <w:r w:rsidR="00C91371" w:rsidRPr="00493F09">
              <w:rPr>
                <w:color w:val="538135"/>
                <w:szCs w:val="19"/>
              </w:rPr>
              <w:br/>
            </w:r>
            <w:r w:rsidR="00C91371" w:rsidRPr="00493F09">
              <w:rPr>
                <w:szCs w:val="19"/>
              </w:rPr>
              <w:t xml:space="preserve"> SinglePointJump(newFx, i, -1 * l);             </w:t>
            </w:r>
            <w:r w:rsidR="00E0551F" w:rsidRPr="00493F09">
              <w:rPr>
                <w:szCs w:val="19"/>
              </w:rPr>
              <w:t xml:space="preserve">                </w:t>
            </w:r>
            <w:r w:rsidR="00C91371" w:rsidRPr="00493F09">
              <w:rPr>
                <w:szCs w:val="19"/>
              </w:rPr>
              <w:t xml:space="preserve"> </w:t>
            </w:r>
            <w:r w:rsidR="00236E66" w:rsidRPr="00493F09">
              <w:rPr>
                <w:szCs w:val="19"/>
              </w:rPr>
              <w:t xml:space="preserve">       </w:t>
            </w:r>
            <w:r w:rsidR="00C91371" w:rsidRPr="00493F09">
              <w:rPr>
                <w:color w:val="538135"/>
                <w:szCs w:val="19"/>
              </w:rPr>
              <w:t>// skok w lewo</w:t>
            </w:r>
            <w:r w:rsidR="00B41FBD" w:rsidRPr="00493F09">
              <w:rPr>
                <w:color w:val="538135"/>
                <w:szCs w:val="19"/>
              </w:rPr>
              <w:t xml:space="preserve"> z odchyleniem</w:t>
            </w:r>
            <w:r w:rsidR="00C91371" w:rsidRPr="00493F09">
              <w:rPr>
                <w:szCs w:val="19"/>
              </w:rPr>
              <w:br/>
              <w:t xml:space="preserve"> Points.Add(newFx);                              </w:t>
            </w:r>
            <w:r w:rsidR="00E0551F" w:rsidRPr="00493F09">
              <w:rPr>
                <w:szCs w:val="19"/>
              </w:rPr>
              <w:t xml:space="preserve">                    </w:t>
            </w:r>
            <w:r w:rsidR="00236E66" w:rsidRPr="00493F09">
              <w:rPr>
                <w:szCs w:val="19"/>
              </w:rPr>
              <w:t xml:space="preserve">          </w:t>
            </w:r>
            <w:r w:rsidR="00C91371" w:rsidRPr="00493F09">
              <w:rPr>
                <w:color w:val="538135"/>
                <w:szCs w:val="19"/>
              </w:rPr>
              <w:t>// dodanie punku</w:t>
            </w:r>
            <w:r w:rsidR="00C91371" w:rsidRPr="00493F09">
              <w:rPr>
                <w:szCs w:val="19"/>
              </w:rPr>
              <w:t xml:space="preserve"> </w:t>
            </w:r>
          </w:p>
        </w:tc>
      </w:tr>
    </w:tbl>
    <w:p w14:paraId="4CD76D6C" w14:textId="685457BC" w:rsidR="00B4192C" w:rsidRPr="00493F09" w:rsidRDefault="00797A78" w:rsidP="00797A78">
      <w:pPr>
        <w:spacing w:after="120" w:line="360" w:lineRule="auto"/>
        <w:jc w:val="both"/>
      </w:pPr>
      <w:r w:rsidRPr="00493F09">
        <w:br/>
      </w:r>
      <w:r w:rsidR="005B3AAF" w:rsidRPr="00493F09">
        <w:t>W wersji</w:t>
      </w:r>
      <w:r w:rsidR="00B41FBD" w:rsidRPr="00493F09">
        <w:t xml:space="preserve"> zawartej w listingu 4</w:t>
      </w:r>
      <w:r w:rsidR="005B3AAF" w:rsidRPr="00493F09">
        <w:t xml:space="preserve"> skoki próbne </w:t>
      </w:r>
      <w:r w:rsidR="00D16ACC" w:rsidRPr="00493F09">
        <w:t>wykonywane są</w:t>
      </w:r>
      <w:r w:rsidR="005B3AAF" w:rsidRPr="00493F09">
        <w:t xml:space="preserve"> z podanym </w:t>
      </w:r>
      <w:r w:rsidR="003312C9" w:rsidRPr="00493F09">
        <w:t>prze</w:t>
      </w:r>
      <w:r w:rsidR="00461483" w:rsidRPr="00493F09">
        <w:t>z użytkownika odchyleniem. Funkcja SinglePointJump jako parametry, przyjmuje punkt bazowy, kierunek oraz długość skoku.</w:t>
      </w:r>
      <w:r w:rsidR="0058577F" w:rsidRPr="00493F09">
        <w:t xml:space="preserve"> Na listingu nr. 5 widoczna jest funkcja SinglePointJump: </w:t>
      </w:r>
    </w:p>
    <w:p w14:paraId="06B6C601" w14:textId="77777777" w:rsidR="00B4192C" w:rsidRPr="00493F09" w:rsidRDefault="00B4192C">
      <w:r w:rsidRPr="00493F09">
        <w:br w:type="page"/>
      </w:r>
    </w:p>
    <w:p w14:paraId="49FF054C" w14:textId="7A4EB1A5" w:rsidR="0058577F" w:rsidRPr="00493F09" w:rsidRDefault="0058577F" w:rsidP="0058577F">
      <w:pPr>
        <w:spacing w:after="120"/>
        <w:jc w:val="both"/>
        <w:rPr>
          <w:i/>
        </w:rPr>
      </w:pPr>
      <w:r w:rsidRPr="00493F09">
        <w:rPr>
          <w:i/>
        </w:rPr>
        <w:lastRenderedPageBreak/>
        <w:t>Listing nr. 5: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0B24F1" w:rsidRPr="00493F09" w14:paraId="39B7C0F6" w14:textId="77777777" w:rsidTr="00113935">
        <w:tc>
          <w:tcPr>
            <w:tcW w:w="8927" w:type="dxa"/>
            <w:shd w:val="clear" w:color="auto" w:fill="F2F2F2"/>
          </w:tcPr>
          <w:p w14:paraId="2084382C" w14:textId="44097EF8" w:rsidR="00116EC5" w:rsidRPr="00493F09" w:rsidRDefault="00116EC5" w:rsidP="007F49FF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>void SinlePointJump(Core.OptimizationPoint point, int input, double dist_multiplier){</w:t>
            </w:r>
          </w:p>
          <w:p w14:paraId="571AFD48" w14:textId="093BDB1A" w:rsidR="00113935" w:rsidRPr="00493F09" w:rsidRDefault="00116EC5" w:rsidP="00EA38A9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   </w:t>
            </w:r>
            <w:r w:rsidR="00113935" w:rsidRPr="00493F09">
              <w:rPr>
                <w:szCs w:val="19"/>
              </w:rPr>
              <w:t>f</w:t>
            </w:r>
            <w:r w:rsidR="000B24F1" w:rsidRPr="00493F09">
              <w:rPr>
                <w:szCs w:val="19"/>
              </w:rPr>
              <w:t>or ( int k = 0; k &lt; this._inputCount; ++k){</w:t>
            </w:r>
            <w:r w:rsidRPr="00493F09">
              <w:rPr>
                <w:szCs w:val="19"/>
              </w:rPr>
              <w:br/>
              <w:t xml:space="preserve">     </w:t>
            </w:r>
            <w:r w:rsidRPr="00493F09">
              <w:rPr>
                <w:color w:val="538135"/>
                <w:szCs w:val="19"/>
              </w:rPr>
              <w:t>//przenosimy się w lewo lub prawo</w:t>
            </w:r>
            <w:r w:rsidR="000B24F1" w:rsidRPr="00493F09">
              <w:rPr>
                <w:szCs w:val="19"/>
              </w:rPr>
              <w:br/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r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if( k == input)</w:t>
            </w:r>
            <w:r w:rsidR="000B24F1" w:rsidRPr="00493F09">
              <w:rPr>
                <w:szCs w:val="19"/>
              </w:rPr>
              <w:br/>
              <w:t xml:space="preserve">  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   </w:t>
            </w:r>
            <w:r w:rsidRPr="00493F09">
              <w:rPr>
                <w:szCs w:val="19"/>
              </w:rPr>
              <w:t xml:space="preserve">  </w:t>
            </w:r>
            <w:r w:rsidR="000B24F1" w:rsidRPr="00493F09">
              <w:rPr>
                <w:szCs w:val="19"/>
              </w:rPr>
              <w:t xml:space="preserve"> newFx.Inputs[k] += _step[k] * dist_multipler;</w:t>
            </w:r>
            <w:r w:rsidR="000B24F1" w:rsidRPr="00493F09">
              <w:rPr>
                <w:szCs w:val="19"/>
              </w:rPr>
              <w:br/>
              <w:t xml:space="preserve">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</w:t>
            </w:r>
            <w:r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else{</w:t>
            </w:r>
            <w:r w:rsidR="000B24F1" w:rsidRPr="00493F09">
              <w:rPr>
                <w:szCs w:val="19"/>
              </w:rPr>
              <w:br/>
              <w:t xml:space="preserve">  </w:t>
            </w:r>
            <w:r w:rsidR="00113935" w:rsidRPr="00493F09">
              <w:rPr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 xml:space="preserve">     </w:t>
            </w:r>
            <w:r w:rsidRPr="00493F09">
              <w:rPr>
                <w:szCs w:val="19"/>
              </w:rPr>
              <w:t xml:space="preserve">  </w:t>
            </w:r>
            <w:r w:rsidR="000B24F1" w:rsidRPr="00493F09">
              <w:rPr>
                <w:szCs w:val="19"/>
              </w:rPr>
              <w:t xml:space="preserve">  //</w:t>
            </w:r>
            <w:r w:rsidR="000B24F1" w:rsidRPr="00493F09">
              <w:rPr>
                <w:color w:val="538135"/>
                <w:szCs w:val="19"/>
              </w:rPr>
              <w:t>delikatne losowe odchylenie w innych kierunkach</w:t>
            </w:r>
            <w:r w:rsidR="000B24F1" w:rsidRPr="00493F09">
              <w:rPr>
                <w:color w:val="538135"/>
                <w:szCs w:val="19"/>
              </w:rPr>
              <w:br/>
              <w:t xml:space="preserve">       </w:t>
            </w:r>
            <w:r w:rsidRPr="00493F09">
              <w:rPr>
                <w:color w:val="538135"/>
                <w:szCs w:val="19"/>
              </w:rPr>
              <w:t xml:space="preserve"> </w:t>
            </w:r>
            <w:r w:rsidR="000B24F1" w:rsidRPr="00493F09">
              <w:rPr>
                <w:color w:val="538135"/>
                <w:szCs w:val="19"/>
              </w:rPr>
              <w:t xml:space="preserve">  </w:t>
            </w:r>
            <w:r w:rsidRPr="00493F09">
              <w:rPr>
                <w:color w:val="538135"/>
                <w:szCs w:val="19"/>
              </w:rPr>
              <w:t xml:space="preserve"> </w:t>
            </w:r>
            <w:r w:rsidR="000B24F1" w:rsidRPr="00493F09">
              <w:rPr>
                <w:szCs w:val="19"/>
              </w:rPr>
              <w:t>newFx.Inputs[k] += Helpers.Nex</w:t>
            </w:r>
            <w:r w:rsidR="00113935" w:rsidRPr="00493F09">
              <w:rPr>
                <w:szCs w:val="19"/>
              </w:rPr>
              <w:t>tDouble(</w:t>
            </w:r>
            <w:r w:rsidR="009E6549" w:rsidRPr="00493F09">
              <w:rPr>
                <w:szCs w:val="19"/>
              </w:rPr>
              <w:t>-0.1, 0.1) * _step[k] * dist</w:t>
            </w:r>
            <w:r w:rsidR="00113935" w:rsidRPr="00493F09">
              <w:rPr>
                <w:szCs w:val="19"/>
              </w:rPr>
              <w:t>_multiplier</w:t>
            </w:r>
            <w:r w:rsidR="00113935" w:rsidRPr="00493F09">
              <w:rPr>
                <w:szCs w:val="19"/>
              </w:rPr>
              <w:br/>
              <w:t xml:space="preserve">         </w:t>
            </w:r>
            <w:r w:rsidRPr="00493F09">
              <w:rPr>
                <w:szCs w:val="19"/>
              </w:rPr>
              <w:t xml:space="preserve"> </w:t>
            </w:r>
            <w:r w:rsidR="00113935" w:rsidRPr="00493F09">
              <w:rPr>
                <w:szCs w:val="19"/>
              </w:rPr>
              <w:t xml:space="preserve">  }</w:t>
            </w:r>
          </w:p>
          <w:p w14:paraId="4A5F010A" w14:textId="74C495A5" w:rsidR="00113935" w:rsidRPr="00493F09" w:rsidRDefault="00116EC5" w:rsidP="00EA38A9">
            <w:pPr>
              <w:spacing w:after="120"/>
              <w:rPr>
                <w:szCs w:val="19"/>
              </w:rPr>
            </w:pPr>
            <w:r w:rsidRPr="00493F09">
              <w:rPr>
                <w:szCs w:val="19"/>
              </w:rPr>
              <w:t xml:space="preserve">    </w:t>
            </w:r>
            <w:r w:rsidR="00113935" w:rsidRPr="00493F09">
              <w:rPr>
                <w:szCs w:val="19"/>
              </w:rPr>
              <w:t>}</w:t>
            </w:r>
            <w:r w:rsidRPr="00493F09">
              <w:rPr>
                <w:szCs w:val="19"/>
              </w:rPr>
              <w:br/>
              <w:t>}</w:t>
            </w:r>
          </w:p>
        </w:tc>
      </w:tr>
    </w:tbl>
    <w:p w14:paraId="1CED7EE8" w14:textId="77777777" w:rsidR="0058577F" w:rsidRPr="00493F09" w:rsidRDefault="0058577F" w:rsidP="000B24F1">
      <w:pPr>
        <w:spacing w:after="120" w:line="360" w:lineRule="auto"/>
        <w:jc w:val="both"/>
      </w:pPr>
    </w:p>
    <w:p w14:paraId="6ACDB85C" w14:textId="7D2CD5C9" w:rsidR="00852CD5" w:rsidRPr="00493F09" w:rsidRDefault="00461483" w:rsidP="00B76010">
      <w:pPr>
        <w:spacing w:line="360" w:lineRule="auto"/>
        <w:jc w:val="both"/>
      </w:pPr>
      <w:r w:rsidRPr="00493F09">
        <w:t>Funkcja</w:t>
      </w:r>
      <w:r w:rsidR="00116EC5" w:rsidRPr="00493F09">
        <w:t xml:space="preserve"> SinglePointJump</w:t>
      </w:r>
      <w:r w:rsidRPr="00493F09">
        <w:t xml:space="preserve"> zwraca punkty odchylone od punktu bazowego tak jak zostało to przedstawione na rysunku 9. W </w:t>
      </w:r>
      <w:r w:rsidR="005B3AAF" w:rsidRPr="00493F09">
        <w:t>zależności od ilości parametrów wejściowych tyl</w:t>
      </w:r>
      <w:r w:rsidR="003312C9" w:rsidRPr="00493F09">
        <w:t xml:space="preserve">e odchyleń zostanie wykonanych </w:t>
      </w:r>
      <w:r w:rsidR="005B3AAF" w:rsidRPr="00493F09">
        <w:t>i tyle punktów zostanie dodanych do przeliczenia ka</w:t>
      </w:r>
      <w:r w:rsidR="00D16ACC" w:rsidRPr="00493F09">
        <w:t>żdemu przypisując osobny</w:t>
      </w:r>
      <w:r w:rsidR="003312C9" w:rsidRPr="00493F09">
        <w:t xml:space="preserve"> wątek.</w:t>
      </w:r>
    </w:p>
    <w:p w14:paraId="22D0B984" w14:textId="27E8CBEA" w:rsidR="001F4DD3" w:rsidRPr="00493F09" w:rsidRDefault="001F4DD3" w:rsidP="001F4DD3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r w:rsidRPr="00493F09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9" w:name="_Toc471381227"/>
      <w:r w:rsidRPr="00493F09">
        <w:rPr>
          <w:rFonts w:ascii="Times New Roman" w:hAnsi="Times New Roman"/>
          <w:color w:val="auto"/>
          <w:sz w:val="24"/>
          <w:szCs w:val="24"/>
        </w:rPr>
        <w:t>Implementacja metody Nelder’a–</w:t>
      </w:r>
      <w:r w:rsidR="00A120AD" w:rsidRPr="00493F09">
        <w:rPr>
          <w:rFonts w:ascii="Times New Roman" w:hAnsi="Times New Roman"/>
          <w:color w:val="auto"/>
          <w:sz w:val="24"/>
          <w:szCs w:val="24"/>
        </w:rPr>
        <w:t>M</w:t>
      </w:r>
      <w:r w:rsidRPr="00493F09">
        <w:rPr>
          <w:rFonts w:ascii="Times New Roman" w:hAnsi="Times New Roman"/>
          <w:color w:val="auto"/>
          <w:sz w:val="24"/>
          <w:szCs w:val="24"/>
        </w:rPr>
        <w:t>ead’a</w:t>
      </w:r>
      <w:bookmarkEnd w:id="19"/>
    </w:p>
    <w:p w14:paraId="3C69CD34" w14:textId="77777777" w:rsidR="001F4DD3" w:rsidRPr="00493F09" w:rsidRDefault="001F4DD3" w:rsidP="001F4DD3">
      <w:pPr>
        <w:rPr>
          <w:lang w:eastAsia="en-US"/>
        </w:rPr>
      </w:pPr>
    </w:p>
    <w:p w14:paraId="41F20BF9" w14:textId="77777777" w:rsidR="001C246D" w:rsidRPr="00493F09" w:rsidRDefault="00106D44" w:rsidP="001F4DD3">
      <w:pPr>
        <w:spacing w:after="120" w:line="360" w:lineRule="auto"/>
        <w:ind w:firstLine="708"/>
        <w:jc w:val="both"/>
      </w:pPr>
      <w:r w:rsidRPr="00493F09">
        <w:t xml:space="preserve">W metodzie Nelder’a – Mead’a </w:t>
      </w:r>
      <w:r w:rsidR="001C246D" w:rsidRPr="00493F09">
        <w:t>wykonywane są cztery operacje w każdej iteracji</w:t>
      </w:r>
      <w:r w:rsidR="004E18CE" w:rsidRPr="00493F09">
        <w:t xml:space="preserve">: odbicie, ekspansja, kontrakcja oraz kurczenie simpleksu. </w:t>
      </w:r>
      <w:r w:rsidR="001C246D" w:rsidRPr="00493F09">
        <w:t>Na poniższym listingu zostało przedstawione odbicie nie</w:t>
      </w:r>
      <w:r w:rsidR="00AA515A" w:rsidRPr="00493F09">
        <w:t>zrównoleg</w:t>
      </w:r>
      <w:r w:rsidR="008F4817" w:rsidRPr="00493F09">
        <w:t>lone</w:t>
      </w:r>
      <w:r w:rsidR="001C246D" w:rsidRPr="00493F09">
        <w:t>:</w:t>
      </w:r>
    </w:p>
    <w:p w14:paraId="7DC21F41" w14:textId="72F63293" w:rsidR="001C246D" w:rsidRPr="00493F09" w:rsidRDefault="001C246D" w:rsidP="001C246D">
      <w:pPr>
        <w:spacing w:after="120"/>
        <w:jc w:val="both"/>
      </w:pPr>
      <w:r w:rsidRPr="00493F09">
        <w:rPr>
          <w:i/>
        </w:rPr>
        <w:t xml:space="preserve">Listing nr </w:t>
      </w:r>
      <w:r w:rsidR="00CC6DD1" w:rsidRPr="00493F09">
        <w:rPr>
          <w:i/>
        </w:rPr>
        <w:t>6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1C246D" w:rsidRPr="00493F09" w14:paraId="5896BAA4" w14:textId="77777777" w:rsidTr="004C3958">
        <w:tc>
          <w:tcPr>
            <w:tcW w:w="8927" w:type="dxa"/>
            <w:shd w:val="clear" w:color="auto" w:fill="F2F2F2"/>
          </w:tcPr>
          <w:p w14:paraId="1B35EB9D" w14:textId="77777777" w:rsidR="001C246D" w:rsidRPr="00493F09" w:rsidRDefault="001C246D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private OptimizationPoint </w:t>
            </w:r>
            <w:r w:rsidR="00C44BE6" w:rsidRPr="00493F09">
              <w:rPr>
                <w:color w:val="000000"/>
                <w:lang w:val="en-US"/>
              </w:rPr>
              <w:t>Reflect</w:t>
            </w:r>
            <w:r w:rsidRPr="00493F09">
              <w:rPr>
                <w:color w:val="000000"/>
                <w:lang w:val="en-US"/>
              </w:rPr>
              <w:t>(OptimizationPoint centerPoint, OptimizationPoint point)</w:t>
            </w:r>
          </w:p>
          <w:p w14:paraId="7E9CA831" w14:textId="77777777" w:rsidR="001C246D" w:rsidRPr="00493F09" w:rsidRDefault="001C246D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{</w:t>
            </w:r>
          </w:p>
          <w:p w14:paraId="5AED6EEA" w14:textId="77777777" w:rsidR="001C246D" w:rsidRPr="00493F09" w:rsidRDefault="00C44BE6" w:rsidP="001C246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return centerPoint + (centerPoint - point) * _reflectance</w:t>
            </w:r>
            <w:r w:rsidR="001C246D" w:rsidRPr="00493F09">
              <w:rPr>
                <w:color w:val="000000"/>
                <w:lang w:val="en-US"/>
              </w:rPr>
              <w:t xml:space="preserve">; </w:t>
            </w:r>
          </w:p>
          <w:p w14:paraId="61C4DE73" w14:textId="77777777" w:rsidR="001C246D" w:rsidRPr="00493F09" w:rsidRDefault="001C246D" w:rsidP="001C246D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29830FC1" w14:textId="724E4D3E" w:rsidR="00B4192C" w:rsidRPr="00493F09" w:rsidRDefault="004E18CE" w:rsidP="00DC5651">
      <w:pPr>
        <w:spacing w:after="120" w:line="360" w:lineRule="auto"/>
        <w:jc w:val="both"/>
      </w:pPr>
      <w:r w:rsidRPr="00493F09">
        <w:br/>
      </w:r>
      <w:r w:rsidR="00C44BE6" w:rsidRPr="00493F09">
        <w:t>Funkcja</w:t>
      </w:r>
      <w:r w:rsidRPr="00493F09">
        <w:t xml:space="preserve"> Reflect</w:t>
      </w:r>
      <w:r w:rsidR="00C44BE6" w:rsidRPr="00493F09">
        <w:t xml:space="preserve"> przyjmuje jako argumenty funkcji środek ciężkości simpleksu oraz punkt odbijany – w tym przypadku najgorszy punkt. Zwraca nam punkt </w:t>
      </w:r>
      <w:r w:rsidR="0088697C" w:rsidRPr="00493F09">
        <w:t>uzyskany po odbiciu.</w:t>
      </w:r>
      <w:r w:rsidR="00CC6DD1" w:rsidRPr="00493F09">
        <w:br/>
      </w:r>
      <w:r w:rsidR="0088697C" w:rsidRPr="00493F09">
        <w:t xml:space="preserve">Aby można było wykonywać operacje na współrzędnych wybranych punktów zostały zaimplementowane operatory sumy, różnicy, iloczynu i ilorazu. </w:t>
      </w:r>
    </w:p>
    <w:p w14:paraId="657DE385" w14:textId="7E71AC1F" w:rsidR="00DC5651" w:rsidRPr="00493F09" w:rsidRDefault="00B4192C" w:rsidP="00B4192C">
      <w:r w:rsidRPr="00493F09">
        <w:br w:type="page"/>
      </w:r>
    </w:p>
    <w:p w14:paraId="2400215A" w14:textId="5375446E" w:rsidR="0088697C" w:rsidRPr="00493F09" w:rsidRDefault="00C44BE6" w:rsidP="00DC5651">
      <w:pPr>
        <w:spacing w:after="120" w:line="360" w:lineRule="auto"/>
        <w:jc w:val="both"/>
      </w:pPr>
      <w:r w:rsidRPr="00493F09">
        <w:lastRenderedPageBreak/>
        <w:t xml:space="preserve"> </w:t>
      </w:r>
      <w:r w:rsidR="0088697C" w:rsidRPr="00493F09">
        <w:rPr>
          <w:i/>
        </w:rPr>
        <w:t xml:space="preserve">Listing nr </w:t>
      </w:r>
      <w:r w:rsidR="00CC6DD1" w:rsidRPr="00493F09">
        <w:rPr>
          <w:i/>
        </w:rPr>
        <w:t>7</w:t>
      </w:r>
      <w:r w:rsidR="0088697C"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88697C" w:rsidRPr="00493F09" w14:paraId="725A677E" w14:textId="77777777" w:rsidTr="00A67174">
        <w:tc>
          <w:tcPr>
            <w:tcW w:w="8927" w:type="dxa"/>
            <w:shd w:val="clear" w:color="auto" w:fill="F2F2F2"/>
          </w:tcPr>
          <w:p w14:paraId="340C430D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static OptimizationPoint operator + (OptimizationPoint p1, OptimizationPoint p2)</w:t>
            </w:r>
          </w:p>
          <w:p w14:paraId="55751CE4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{</w:t>
            </w:r>
          </w:p>
          <w:p w14:paraId="08E2487F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return new OptimizationPoint(p1.Inputs.Select((x, i) =&gt; x + p2.Inputs[i]).ToList());</w:t>
            </w:r>
          </w:p>
          <w:p w14:paraId="6C03F8AA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}</w:t>
            </w:r>
          </w:p>
          <w:p w14:paraId="6F678B5D" w14:textId="77777777" w:rsidR="0088697C" w:rsidRPr="00493F09" w:rsidRDefault="0088697C" w:rsidP="0088697C">
            <w:pPr>
              <w:autoSpaceDE w:val="0"/>
              <w:autoSpaceDN w:val="0"/>
              <w:adjustRightInd w:val="0"/>
              <w:rPr>
                <w:szCs w:val="19"/>
              </w:rPr>
            </w:pPr>
          </w:p>
        </w:tc>
      </w:tr>
    </w:tbl>
    <w:p w14:paraId="11413E98" w14:textId="77777777" w:rsidR="004E18CE" w:rsidRPr="00493F09" w:rsidRDefault="00C44BE6" w:rsidP="004E18CE">
      <w:pPr>
        <w:spacing w:after="120" w:line="360" w:lineRule="auto"/>
        <w:jc w:val="both"/>
      </w:pPr>
      <w:r w:rsidRPr="00493F09">
        <w:br/>
      </w:r>
      <w:r w:rsidR="0088697C" w:rsidRPr="00493F09">
        <w:t>Na listingu 6 został p</w:t>
      </w:r>
      <w:r w:rsidR="00DC5651" w:rsidRPr="00493F09">
        <w:t>ok</w:t>
      </w:r>
      <w:r w:rsidR="0088697C" w:rsidRPr="00493F09">
        <w:t>azany przeładowany operator dodawania dla współrzędnych wybranych punktów.</w:t>
      </w:r>
    </w:p>
    <w:p w14:paraId="0F0AFD67" w14:textId="77777777" w:rsidR="00730131" w:rsidRPr="00493F09" w:rsidRDefault="00730131" w:rsidP="001C246D">
      <w:pPr>
        <w:spacing w:after="120" w:line="360" w:lineRule="auto"/>
        <w:jc w:val="both"/>
      </w:pPr>
      <w:r w:rsidRPr="00493F09">
        <w:t>W wersji równoległej odbicie wygląda następująco:</w:t>
      </w:r>
    </w:p>
    <w:p w14:paraId="33A80407" w14:textId="1F07C605" w:rsidR="00730131" w:rsidRPr="00493F09" w:rsidRDefault="00730131" w:rsidP="00730131">
      <w:pPr>
        <w:spacing w:after="120"/>
        <w:jc w:val="both"/>
      </w:pPr>
      <w:r w:rsidRPr="00493F09">
        <w:rPr>
          <w:i/>
        </w:rPr>
        <w:t xml:space="preserve">Listing nr </w:t>
      </w:r>
      <w:r w:rsidR="00CC6DD1" w:rsidRPr="00493F09">
        <w:rPr>
          <w:i/>
        </w:rPr>
        <w:t>8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730131" w:rsidRPr="00493F09" w14:paraId="2D097302" w14:textId="77777777" w:rsidTr="004C3958">
        <w:tc>
          <w:tcPr>
            <w:tcW w:w="8927" w:type="dxa"/>
            <w:shd w:val="clear" w:color="auto" w:fill="F2F2F2"/>
          </w:tcPr>
          <w:p w14:paraId="13878628" w14:textId="789EFD19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List&lt;OptimizationPoint&gt; Reflect(OptimizationPoint centerPoint, OptimizationPoint point, int count)</w:t>
            </w:r>
            <w:r w:rsidR="00CC6DD1" w:rsidRPr="00493F09">
              <w:rPr>
                <w:color w:val="000000"/>
                <w:lang w:val="en-US"/>
              </w:rPr>
              <w:t xml:space="preserve"> </w:t>
            </w:r>
            <w:r w:rsidR="004E18CE" w:rsidRPr="00493F09">
              <w:rPr>
                <w:color w:val="000000"/>
                <w:lang w:val="en-US"/>
              </w:rPr>
              <w:t>{</w:t>
            </w:r>
          </w:p>
          <w:p w14:paraId="513279C8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List&lt;OptimizationPoint&gt; points = new List&lt;OptimizationPoint&gt;();</w:t>
            </w:r>
          </w:p>
          <w:p w14:paraId="215FB2D6" w14:textId="30F6FC25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for (int i = 0; i &lt; count; ++i)</w:t>
            </w:r>
            <w:r w:rsidR="00CC6DD1" w:rsidRPr="00493F09">
              <w:rPr>
                <w:color w:val="000000"/>
                <w:lang w:val="en-US"/>
              </w:rPr>
              <w:t xml:space="preserve"> </w:t>
            </w:r>
            <w:r w:rsidRPr="00493F09">
              <w:rPr>
                <w:color w:val="000000"/>
                <w:lang w:val="en-US"/>
              </w:rPr>
              <w:t>{</w:t>
            </w:r>
          </w:p>
          <w:p w14:paraId="6F5C7163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       points.Add(centerPoint + (centerPoint - point) * _reflectance * (i + 1.5));</w:t>
            </w:r>
          </w:p>
          <w:p w14:paraId="4876E544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  <w:lang w:val="en-US"/>
              </w:rPr>
              <w:t xml:space="preserve">        </w:t>
            </w:r>
            <w:r w:rsidRPr="00493F09">
              <w:rPr>
                <w:color w:val="000000"/>
              </w:rPr>
              <w:t>}</w:t>
            </w:r>
          </w:p>
          <w:p w14:paraId="144636C0" w14:textId="77777777" w:rsidR="00730131" w:rsidRPr="00493F09" w:rsidRDefault="00730131" w:rsidP="00730131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</w:rPr>
              <w:t xml:space="preserve">        return points;</w:t>
            </w:r>
          </w:p>
          <w:p w14:paraId="64AF1D71" w14:textId="77777777" w:rsidR="00730131" w:rsidRPr="00493F09" w:rsidRDefault="00730131" w:rsidP="00730131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5E8DF056" w14:textId="77777777" w:rsidR="00730131" w:rsidRPr="00493F09" w:rsidRDefault="00730131" w:rsidP="00730131">
      <w:pPr>
        <w:spacing w:after="120"/>
        <w:jc w:val="both"/>
      </w:pPr>
    </w:p>
    <w:p w14:paraId="10BDA4E2" w14:textId="3C96790A" w:rsidR="00CC6DD1" w:rsidRPr="00493F09" w:rsidRDefault="004E18CE" w:rsidP="00797A78">
      <w:pPr>
        <w:spacing w:after="120" w:line="360" w:lineRule="auto"/>
        <w:jc w:val="both"/>
      </w:pPr>
      <w:r w:rsidRPr="00493F09">
        <w:t xml:space="preserve">Metoda </w:t>
      </w:r>
      <w:r w:rsidR="00DC5651" w:rsidRPr="00493F09">
        <w:t>przestawiona</w:t>
      </w:r>
      <w:r w:rsidRPr="00493F09">
        <w:t xml:space="preserve"> na listingu</w:t>
      </w:r>
      <w:r w:rsidR="00CC6DD1" w:rsidRPr="00493F09">
        <w:t xml:space="preserve"> nr. 8</w:t>
      </w:r>
      <w:r w:rsidRPr="00493F09">
        <w:t xml:space="preserve"> przyjmuje środek ciężkości, punkt odbijany oraz ilość wykonanych odbić. Funkcja zwraca nam listę punktów wykonaną przez wielokrotne odbicie, które następnie trafiają do </w:t>
      </w:r>
      <w:r w:rsidR="00DC14FD" w:rsidRPr="00493F09">
        <w:t xml:space="preserve">funkcji obliczającej, która </w:t>
      </w:r>
      <w:r w:rsidRPr="00493F09">
        <w:t>zwró</w:t>
      </w:r>
      <w:r w:rsidR="00DC14FD" w:rsidRPr="00493F09">
        <w:t>ci</w:t>
      </w:r>
      <w:r w:rsidRPr="00493F09">
        <w:t xml:space="preserve"> punkt z najmniejszą wartością funkcji celu</w:t>
      </w:r>
      <w:r w:rsidR="00DC14FD" w:rsidRPr="00493F09">
        <w:t xml:space="preserve"> oraz jego współrzędnymi.  </w:t>
      </w:r>
    </w:p>
    <w:p w14:paraId="34813EB8" w14:textId="77777777" w:rsidR="00CC6DD1" w:rsidRPr="00493F09" w:rsidRDefault="00CC6DD1" w:rsidP="00797A78">
      <w:pPr>
        <w:spacing w:after="120" w:line="360" w:lineRule="auto"/>
        <w:jc w:val="both"/>
      </w:pPr>
      <w:r w:rsidRPr="00493F09">
        <w:tab/>
        <w:t xml:space="preserve">Listing nr. 9 prezentuje ekspansję wykonaną wielowątkowo: </w:t>
      </w:r>
    </w:p>
    <w:p w14:paraId="66F471EA" w14:textId="4424BB8C" w:rsidR="00CC6DD1" w:rsidRPr="00493F09" w:rsidRDefault="00CC6DD1" w:rsidP="00CC6DD1">
      <w:pPr>
        <w:spacing w:after="120"/>
        <w:jc w:val="both"/>
      </w:pPr>
      <w:r w:rsidRPr="00493F09">
        <w:rPr>
          <w:i/>
        </w:rPr>
        <w:t xml:space="preserve">Listing nr </w:t>
      </w:r>
      <w:r w:rsidR="00221F33" w:rsidRPr="00493F09">
        <w:rPr>
          <w:i/>
        </w:rPr>
        <w:t>9</w:t>
      </w:r>
      <w:r w:rsidRPr="00493F09">
        <w:rPr>
          <w:i/>
        </w:rPr>
        <w:t>: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shd w:val="clear" w:color="auto" w:fill="F2F2F2"/>
        <w:tblLook w:val="04A0" w:firstRow="1" w:lastRow="0" w:firstColumn="1" w:lastColumn="0" w:noHBand="0" w:noVBand="1"/>
      </w:tblPr>
      <w:tblGrid>
        <w:gridCol w:w="8927"/>
      </w:tblGrid>
      <w:tr w:rsidR="00CC6DD1" w:rsidRPr="00493F09" w14:paraId="49CCF063" w14:textId="77777777" w:rsidTr="007D375D">
        <w:tc>
          <w:tcPr>
            <w:tcW w:w="8927" w:type="dxa"/>
            <w:shd w:val="clear" w:color="auto" w:fill="F2F2F2"/>
          </w:tcPr>
          <w:p w14:paraId="3F62F226" w14:textId="768A9288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>public List&lt;OptimizationPoint&gt; Stretch(OptimizationPoint centerPoint, OptimizationPoint point, int count) {</w:t>
            </w:r>
          </w:p>
          <w:p w14:paraId="51F082C1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List&lt;OptimizationPoint&gt; points = new List&lt;OptimizationPoint&gt;();</w:t>
            </w:r>
          </w:p>
          <w:p w14:paraId="12D515FC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for (int i = 0; i &lt; count; ++i) {</w:t>
            </w:r>
          </w:p>
          <w:p w14:paraId="13B91F4B" w14:textId="15A68656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493F09">
              <w:rPr>
                <w:color w:val="000000"/>
                <w:lang w:val="en-US"/>
              </w:rPr>
              <w:t xml:space="preserve">              points.Add(centerPoint + (centerPoint - point) * _stretch * (i + 1.5));</w:t>
            </w:r>
          </w:p>
          <w:p w14:paraId="3FF2434F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  <w:lang w:val="en-US"/>
              </w:rPr>
              <w:t xml:space="preserve">        </w:t>
            </w:r>
            <w:r w:rsidRPr="00493F09">
              <w:rPr>
                <w:color w:val="000000"/>
              </w:rPr>
              <w:t>}</w:t>
            </w:r>
          </w:p>
          <w:p w14:paraId="4C0CF6FB" w14:textId="77777777" w:rsidR="00CC6DD1" w:rsidRPr="00493F09" w:rsidRDefault="00CC6DD1" w:rsidP="007D375D">
            <w:pPr>
              <w:autoSpaceDE w:val="0"/>
              <w:autoSpaceDN w:val="0"/>
              <w:adjustRightInd w:val="0"/>
              <w:rPr>
                <w:color w:val="000000"/>
              </w:rPr>
            </w:pPr>
            <w:r w:rsidRPr="00493F09">
              <w:rPr>
                <w:color w:val="000000"/>
              </w:rPr>
              <w:t xml:space="preserve">        return points;</w:t>
            </w:r>
          </w:p>
          <w:p w14:paraId="286BC763" w14:textId="77777777" w:rsidR="00CC6DD1" w:rsidRPr="00493F09" w:rsidRDefault="00CC6DD1" w:rsidP="007D375D">
            <w:pPr>
              <w:spacing w:after="120"/>
              <w:rPr>
                <w:szCs w:val="19"/>
              </w:rPr>
            </w:pPr>
            <w:r w:rsidRPr="00493F09">
              <w:rPr>
                <w:color w:val="000000"/>
              </w:rPr>
              <w:t>}</w:t>
            </w:r>
          </w:p>
        </w:tc>
      </w:tr>
    </w:tbl>
    <w:p w14:paraId="2FAF47BD" w14:textId="77777777" w:rsidR="00DC14FD" w:rsidRPr="00493F09" w:rsidRDefault="00DC14FD" w:rsidP="00797A78">
      <w:pPr>
        <w:spacing w:after="120" w:line="360" w:lineRule="auto"/>
        <w:jc w:val="both"/>
      </w:pPr>
    </w:p>
    <w:p w14:paraId="064A0091" w14:textId="3F8D3FEB" w:rsidR="008F4817" w:rsidRPr="00493F09" w:rsidRDefault="00DC14FD" w:rsidP="00797A78">
      <w:pPr>
        <w:spacing w:after="120" w:line="360" w:lineRule="auto"/>
        <w:jc w:val="both"/>
      </w:pPr>
      <w:r w:rsidRPr="00493F09">
        <w:t xml:space="preserve">Ekspansja przedstawiona na listingu nr. 9 została zaimplementowana w oparciu o metodę odbicia. W taki sam sposób </w:t>
      </w:r>
      <w:r w:rsidR="00D241BE" w:rsidRPr="00493F09">
        <w:t>została napisana czynność wykonująca kontrakcję.</w:t>
      </w:r>
      <w:r w:rsidRPr="00493F09">
        <w:br/>
      </w:r>
      <w:r w:rsidR="00D241BE" w:rsidRPr="00493F09">
        <w:t>Każda z operacji różni</w:t>
      </w:r>
      <w:r w:rsidRPr="00493F09">
        <w:t xml:space="preserve"> się</w:t>
      </w:r>
      <w:r w:rsidR="00D241BE" w:rsidRPr="00493F09">
        <w:t xml:space="preserve"> w niewielkim stopniu</w:t>
      </w:r>
      <w:r w:rsidRPr="00493F09">
        <w:t xml:space="preserve"> wzorem oraz współczynnikiem.</w:t>
      </w:r>
      <w:r w:rsidRPr="00493F09">
        <w:rPr>
          <w:i/>
        </w:rPr>
        <w:t xml:space="preserve"> </w:t>
      </w:r>
    </w:p>
    <w:p w14:paraId="60046EAD" w14:textId="541367D3" w:rsidR="002471E1" w:rsidRPr="00493F09" w:rsidRDefault="008D6AE6" w:rsidP="00E450EB">
      <w:pPr>
        <w:pStyle w:val="Nagwek1"/>
        <w:numPr>
          <w:ilvl w:val="0"/>
          <w:numId w:val="19"/>
        </w:numPr>
        <w:spacing w:after="120"/>
        <w:rPr>
          <w:rFonts w:ascii="Times New Roman" w:hAnsi="Times New Roman"/>
          <w:lang w:eastAsia="en-US"/>
        </w:rPr>
      </w:pPr>
      <w:bookmarkStart w:id="20" w:name="_Toc463387361"/>
      <w:bookmarkStart w:id="21" w:name="_Toc471381228"/>
      <w:r w:rsidRPr="00493F09">
        <w:rPr>
          <w:rFonts w:ascii="Times New Roman" w:hAnsi="Times New Roman"/>
          <w:lang w:eastAsia="en-US"/>
        </w:rPr>
        <w:lastRenderedPageBreak/>
        <w:t>Wyniki</w:t>
      </w:r>
      <w:bookmarkEnd w:id="20"/>
      <w:bookmarkEnd w:id="21"/>
    </w:p>
    <w:p w14:paraId="083B7E55" w14:textId="7FB54731" w:rsidR="00B34372" w:rsidRPr="00493F09" w:rsidRDefault="00B34372" w:rsidP="00B34372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2" w:name="_Toc471381229"/>
      <w:r w:rsidRPr="00493F09">
        <w:rPr>
          <w:rFonts w:ascii="Times New Roman" w:hAnsi="Times New Roman"/>
          <w:color w:val="auto"/>
          <w:sz w:val="28"/>
          <w:szCs w:val="28"/>
        </w:rPr>
        <w:t>Specyfikacja sprzętu</w:t>
      </w:r>
      <w:bookmarkEnd w:id="22"/>
    </w:p>
    <w:p w14:paraId="2516BEF0" w14:textId="6F95AC21" w:rsidR="005A720A" w:rsidRPr="00493F09" w:rsidRDefault="00B34372" w:rsidP="00B76010">
      <w:pPr>
        <w:spacing w:line="360" w:lineRule="auto"/>
        <w:ind w:firstLine="576"/>
        <w:jc w:val="both"/>
        <w:rPr>
          <w:b/>
          <w:lang w:eastAsia="en-US"/>
        </w:rPr>
      </w:pPr>
      <w:r w:rsidRPr="00493F09">
        <w:rPr>
          <w:lang w:eastAsia="en-US"/>
        </w:rPr>
        <w:t xml:space="preserve">. Każdy z algorytmów został przetestowany na procesorze Intel(R) Core(TM) i5-4210 U CPU </w:t>
      </w:r>
      <w:r w:rsidR="00111CB8" w:rsidRPr="00493F09">
        <w:rPr>
          <w:lang w:eastAsia="en-US"/>
        </w:rPr>
        <w:t>@ 1.</w:t>
      </w:r>
      <w:r w:rsidRPr="00493F09">
        <w:rPr>
          <w:lang w:eastAsia="en-US"/>
        </w:rPr>
        <w:t>70 GHZ,</w:t>
      </w:r>
      <w:r w:rsidR="00791016">
        <w:rPr>
          <w:lang w:eastAsia="en-US"/>
        </w:rPr>
        <w:t xml:space="preserve">a w trybie Hyper Threading dysponuje 2.6 GHz. Procesor </w:t>
      </w:r>
      <w:r w:rsidRPr="00493F09">
        <w:rPr>
          <w:lang w:eastAsia="en-US"/>
        </w:rPr>
        <w:t>jest oparty o 64-bitową architekturę</w:t>
      </w:r>
      <w:r w:rsidR="00791016">
        <w:rPr>
          <w:lang w:eastAsia="en-US"/>
        </w:rPr>
        <w:t xml:space="preserve"> i posiada 3MB pamięci cache</w:t>
      </w:r>
      <w:r w:rsidRPr="00493F09">
        <w:rPr>
          <w:lang w:eastAsia="en-US"/>
        </w:rPr>
        <w:t xml:space="preserve">. </w:t>
      </w:r>
      <w:r w:rsidR="00791016">
        <w:rPr>
          <w:lang w:eastAsia="en-US"/>
        </w:rPr>
        <w:t>N</w:t>
      </w:r>
      <w:r w:rsidR="00A56F7E" w:rsidRPr="00493F09">
        <w:rPr>
          <w:lang w:eastAsia="en-US"/>
        </w:rPr>
        <w:t>ależy do rodziny procesorów niskonapięciowych tzw. ultramobilnych wykonany w procesie technologicznym 22 nm. C</w:t>
      </w:r>
      <w:r w:rsidRPr="00493F09">
        <w:rPr>
          <w:lang w:eastAsia="en-US"/>
        </w:rPr>
        <w:t>ha</w:t>
      </w:r>
      <w:r w:rsidR="00791016">
        <w:rPr>
          <w:lang w:eastAsia="en-US"/>
        </w:rPr>
        <w:t xml:space="preserve">rakteryzuje się dwoma rdzeniami, </w:t>
      </w:r>
      <w:r w:rsidRPr="00493F09">
        <w:rPr>
          <w:lang w:eastAsia="en-US"/>
        </w:rPr>
        <w:t>czterema wątkami</w:t>
      </w:r>
      <w:r w:rsidR="00791016">
        <w:rPr>
          <w:lang w:eastAsia="en-US"/>
        </w:rPr>
        <w:t xml:space="preserve"> oraz dysponuje 8 GB pamięci RAM o taktowaniu 1600 MHz.</w:t>
      </w:r>
    </w:p>
    <w:p w14:paraId="74A7B9BA" w14:textId="77777777" w:rsidR="008D6AE6" w:rsidRPr="00493F09" w:rsidRDefault="008F4817" w:rsidP="00D20973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3" w:name="_Toc471381230"/>
      <w:bookmarkStart w:id="24" w:name="_Toc461802501"/>
      <w:r w:rsidRPr="00493F09">
        <w:rPr>
          <w:rFonts w:ascii="Times New Roman" w:hAnsi="Times New Roman"/>
          <w:color w:val="auto"/>
          <w:sz w:val="28"/>
          <w:szCs w:val="28"/>
        </w:rPr>
        <w:t>Funkcje Testowe</w:t>
      </w:r>
      <w:bookmarkEnd w:id="23"/>
    </w:p>
    <w:p w14:paraId="618D0BC8" w14:textId="26F41877" w:rsidR="00E166E6" w:rsidRPr="00493F09" w:rsidRDefault="005A720A" w:rsidP="00D20973">
      <w:pPr>
        <w:spacing w:line="360" w:lineRule="auto"/>
        <w:ind w:firstLine="576"/>
        <w:jc w:val="both"/>
        <w:rPr>
          <w:lang w:eastAsia="en-US"/>
        </w:rPr>
      </w:pPr>
      <w:r w:rsidRPr="00493F09">
        <w:rPr>
          <w:lang w:eastAsia="en-US"/>
        </w:rPr>
        <w:t>Algorytmy przedstawione w tej pracy zostały poddane badaniom</w:t>
      </w:r>
      <w:r w:rsidR="000A3573" w:rsidRPr="00493F09">
        <w:rPr>
          <w:lang w:eastAsia="en-US"/>
        </w:rPr>
        <w:t xml:space="preserve"> przy użyciu funkcji testowych</w:t>
      </w:r>
      <w:r w:rsidR="008D51E1" w:rsidRPr="00493F09">
        <w:rPr>
          <w:lang w:eastAsia="en-US"/>
        </w:rPr>
        <w:t>,</w:t>
      </w:r>
      <w:r w:rsidR="000A3573" w:rsidRPr="00493F09">
        <w:rPr>
          <w:lang w:eastAsia="en-US"/>
        </w:rPr>
        <w:t xml:space="preserve"> które oceniają</w:t>
      </w:r>
      <w:r w:rsidR="003B69E9" w:rsidRPr="00493F09">
        <w:rPr>
          <w:lang w:eastAsia="en-US"/>
        </w:rPr>
        <w:t xml:space="preserve"> cechy algorytmów optymalizacji.</w:t>
      </w:r>
      <w:r w:rsidR="00BA3BE7">
        <w:rPr>
          <w:lang w:eastAsia="en-US"/>
        </w:rPr>
        <w:t xml:space="preserve"> Każdy z algorytmów z powodu bardzo małego czasu wykonania został przetestowany stu krotnie </w:t>
      </w:r>
      <w:r w:rsidR="005D1DD4">
        <w:rPr>
          <w:lang w:eastAsia="en-US"/>
        </w:rPr>
        <w:t>co pozwoliło opracować dokładniejsze wyniki.</w:t>
      </w:r>
      <w:r w:rsidR="00BC186F" w:rsidRPr="00493F09">
        <w:rPr>
          <w:lang w:eastAsia="en-US"/>
        </w:rPr>
        <w:t xml:space="preserve"> </w:t>
      </w:r>
      <w:r w:rsidR="00E166E6" w:rsidRPr="00493F09">
        <w:rPr>
          <w:lang w:eastAsia="en-US"/>
        </w:rPr>
        <w:t>Kryteriami zatrzymania optymalizacji dla każdych z algorytmów dla funkcji testowych były:</w:t>
      </w:r>
    </w:p>
    <w:p w14:paraId="7B09D131" w14:textId="59993A27" w:rsidR="00E166E6" w:rsidRPr="00493F09" w:rsidRDefault="00E166E6" w:rsidP="00E166E6">
      <w:pPr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maksymalny dopuszczalny błąd e = 0,01,</w:t>
      </w:r>
    </w:p>
    <w:p w14:paraId="3786C74B" w14:textId="13BDE260" w:rsidR="00EB26B0" w:rsidRPr="00493F09" w:rsidRDefault="00E166E6">
      <w:pPr>
        <w:numPr>
          <w:ilvl w:val="0"/>
          <w:numId w:val="25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maksymalna liczba iteracji wynosząca 100.</w:t>
      </w:r>
    </w:p>
    <w:p w14:paraId="3ECBF56F" w14:textId="4D90B2AE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5" w:name="_Toc471381231"/>
      <w:r w:rsidRPr="00493F09">
        <w:rPr>
          <w:rFonts w:ascii="Times New Roman" w:hAnsi="Times New Roman"/>
          <w:color w:val="auto"/>
          <w:sz w:val="24"/>
          <w:szCs w:val="24"/>
        </w:rPr>
        <w:t>Funkcja testowa Rastrigin</w:t>
      </w:r>
      <w:bookmarkEnd w:id="25"/>
    </w:p>
    <w:p w14:paraId="43238EA8" w14:textId="2627B715" w:rsidR="00BE15A0" w:rsidRPr="00493F09" w:rsidRDefault="00BE15A0" w:rsidP="00B76010">
      <w:pPr>
        <w:spacing w:line="360" w:lineRule="auto"/>
        <w:ind w:firstLine="708"/>
        <w:jc w:val="both"/>
      </w:pPr>
      <w:r w:rsidRPr="00493F09">
        <w:rPr>
          <w:lang w:eastAsia="en-US"/>
        </w:rPr>
        <w:t xml:space="preserve">Funkcja Rastrigin charakteryzuje się wieloma minimami lokalnymi. Z tego powodu często prawdziwe minimum znajdujące się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(0, 0) = 0 nie zostaje odnalezione. Funkcja została przedstawiona na rysunku nr. 12:</w:t>
      </w:r>
    </w:p>
    <w:p w14:paraId="7B8B0A02" w14:textId="74C3FFE6" w:rsidR="001C306C" w:rsidRPr="00493F09" w:rsidRDefault="001C306C" w:rsidP="00D80A88">
      <w:pPr>
        <w:spacing w:line="360" w:lineRule="auto"/>
        <w:ind w:left="927"/>
        <w:jc w:val="both"/>
        <w:rPr>
          <w:lang w:eastAsia="en-US"/>
        </w:rPr>
      </w:pPr>
    </w:p>
    <w:p w14:paraId="6623E69D" w14:textId="10286DCF" w:rsidR="0074141C" w:rsidRPr="00493F09" w:rsidRDefault="00BE15A0" w:rsidP="00B76010">
      <w:pPr>
        <w:spacing w:line="360" w:lineRule="auto"/>
        <w:ind w:left="936"/>
        <w:jc w:val="center"/>
        <w:rPr>
          <w:lang w:eastAsia="en-US"/>
        </w:rPr>
      </w:pPr>
      <w:r w:rsidRPr="00493F09">
        <w:rPr>
          <w:noProof/>
        </w:rPr>
        <w:drawing>
          <wp:inline distT="0" distB="0" distL="0" distR="0" wp14:anchorId="7A0951D2" wp14:editId="5294EB43">
            <wp:extent cx="2752725" cy="1504950"/>
            <wp:effectExtent l="0" t="0" r="0" b="0"/>
            <wp:docPr id="14" name="Obraz 14" descr="Rastrigin function for n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astrigin function for n=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0701" w14:textId="1BF6F95A" w:rsidR="0074141C" w:rsidRPr="00493F09" w:rsidRDefault="0074141C" w:rsidP="0074141C">
      <w:pPr>
        <w:spacing w:line="360" w:lineRule="auto"/>
        <w:ind w:left="576"/>
        <w:jc w:val="center"/>
      </w:pPr>
    </w:p>
    <w:p w14:paraId="2E406F68" w14:textId="7D279EEF" w:rsidR="0074141C" w:rsidRPr="00493F09" w:rsidRDefault="00C57C2F" w:rsidP="0074141C">
      <w:pPr>
        <w:spacing w:line="360" w:lineRule="auto"/>
        <w:ind w:left="936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>Rys. 1</w:t>
      </w:r>
      <w:r w:rsidR="00C75A23">
        <w:rPr>
          <w:b/>
          <w:sz w:val="20"/>
          <w:szCs w:val="20"/>
        </w:rPr>
        <w:t>3</w:t>
      </w:r>
      <w:r w:rsidR="0074141C" w:rsidRPr="00493F09">
        <w:rPr>
          <w:b/>
          <w:sz w:val="20"/>
          <w:szCs w:val="20"/>
        </w:rPr>
        <w:t xml:space="preserve">. </w:t>
      </w:r>
      <w:r w:rsidR="0074141C" w:rsidRPr="00493F09">
        <w:rPr>
          <w:sz w:val="20"/>
          <w:szCs w:val="20"/>
        </w:rPr>
        <w:t>Funkcja testowa : Rastrigin</w:t>
      </w:r>
      <w:r w:rsidR="0074141C" w:rsidRPr="00493F09">
        <w:rPr>
          <w:sz w:val="20"/>
          <w:szCs w:val="20"/>
        </w:rPr>
        <w:br/>
        <w:t>Źródło : [</w:t>
      </w:r>
      <w:r w:rsidR="001A61E6">
        <w:rPr>
          <w:sz w:val="20"/>
          <w:szCs w:val="20"/>
        </w:rPr>
        <w:t>7</w:t>
      </w:r>
      <w:r w:rsidR="0074141C" w:rsidRPr="00493F09">
        <w:rPr>
          <w:sz w:val="20"/>
          <w:szCs w:val="20"/>
        </w:rPr>
        <w:t>]</w:t>
      </w:r>
    </w:p>
    <w:p w14:paraId="329D9440" w14:textId="77777777" w:rsidR="00677910" w:rsidRDefault="00677910">
      <w:pPr>
        <w:rPr>
          <w:lang w:eastAsia="en-US"/>
        </w:rPr>
      </w:pPr>
      <w:r>
        <w:rPr>
          <w:lang w:eastAsia="en-US"/>
        </w:rPr>
        <w:br w:type="page"/>
      </w:r>
    </w:p>
    <w:p w14:paraId="3CBFC181" w14:textId="236D4931" w:rsidR="00BE15A0" w:rsidRPr="00493F09" w:rsidRDefault="00BE15A0" w:rsidP="00B76010">
      <w:pPr>
        <w:spacing w:line="360" w:lineRule="auto"/>
        <w:rPr>
          <w:lang w:eastAsia="en-US"/>
        </w:rPr>
      </w:pPr>
      <w:r w:rsidRPr="00493F09">
        <w:rPr>
          <w:lang w:eastAsia="en-US"/>
        </w:rPr>
        <w:lastRenderedPageBreak/>
        <w:t>A jej wzór wygląda następująco:</w:t>
      </w:r>
    </w:p>
    <w:tbl>
      <w:tblPr>
        <w:tblpPr w:leftFromText="141" w:rightFromText="141" w:vertAnchor="text" w:horzAnchor="margin" w:tblpXSpec="right" w:tblpY="423"/>
        <w:tblW w:w="8400" w:type="dxa"/>
        <w:tblLook w:val="04A0" w:firstRow="1" w:lastRow="0" w:firstColumn="1" w:lastColumn="0" w:noHBand="0" w:noVBand="1"/>
      </w:tblPr>
      <w:tblGrid>
        <w:gridCol w:w="7833"/>
        <w:gridCol w:w="567"/>
      </w:tblGrid>
      <w:tr w:rsidR="00BE15A0" w:rsidRPr="00493F09" w14:paraId="3372B20D" w14:textId="77777777" w:rsidTr="001F21A0">
        <w:trPr>
          <w:trHeight w:val="390"/>
        </w:trPr>
        <w:tc>
          <w:tcPr>
            <w:tcW w:w="7833" w:type="dxa"/>
            <w:shd w:val="clear" w:color="auto" w:fill="auto"/>
          </w:tcPr>
          <w:p w14:paraId="01976064" w14:textId="539E7C27" w:rsidR="00BE15A0" w:rsidRPr="00493F09" w:rsidRDefault="00BE15A0" w:rsidP="001F21A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=10n+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-10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2π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567" w:type="dxa"/>
            <w:shd w:val="clear" w:color="auto" w:fill="auto"/>
          </w:tcPr>
          <w:p w14:paraId="275999EC" w14:textId="77777777" w:rsidR="00BE15A0" w:rsidRPr="00493F09" w:rsidRDefault="00BE15A0" w:rsidP="00BE15A0">
            <w:pPr>
              <w:spacing w:after="120" w:line="360" w:lineRule="auto"/>
              <w:jc w:val="right"/>
            </w:pPr>
            <w:r w:rsidRPr="00493F09">
              <w:t>(8)</w:t>
            </w:r>
          </w:p>
        </w:tc>
      </w:tr>
    </w:tbl>
    <w:p w14:paraId="176E1F82" w14:textId="77777777" w:rsidR="00561294" w:rsidRDefault="00561294" w:rsidP="00B76010">
      <w:pPr>
        <w:spacing w:line="360" w:lineRule="auto"/>
        <w:jc w:val="both"/>
        <w:rPr>
          <w:lang w:eastAsia="en-US"/>
        </w:rPr>
      </w:pPr>
    </w:p>
    <w:p w14:paraId="25AE7465" w14:textId="77777777" w:rsidR="00561294" w:rsidRDefault="00561294" w:rsidP="00B76010">
      <w:pPr>
        <w:spacing w:line="360" w:lineRule="auto"/>
        <w:jc w:val="both"/>
        <w:rPr>
          <w:lang w:eastAsia="en-US"/>
        </w:rPr>
      </w:pPr>
    </w:p>
    <w:p w14:paraId="235C17F6" w14:textId="6E5A9FB9" w:rsidR="00227D67" w:rsidRPr="00493F09" w:rsidRDefault="001F21A0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G</w:t>
      </w:r>
      <w:r w:rsidR="00BE15A0" w:rsidRPr="00493F09">
        <w:rPr>
          <w:lang w:eastAsia="en-US"/>
        </w:rPr>
        <w:t>dzie:</w:t>
      </w:r>
      <w:r w:rsidR="00BE15A0" w:rsidRPr="00493F09">
        <w:rPr>
          <w:lang w:eastAsia="en-US"/>
        </w:rPr>
        <w:br/>
      </w:r>
      <w:r w:rsidR="00BE15A0" w:rsidRPr="00493F09">
        <w:rPr>
          <w:i/>
          <w:lang w:eastAsia="en-US"/>
        </w:rPr>
        <w:t>n</w:t>
      </w:r>
      <w:r w:rsidR="00BE15A0" w:rsidRPr="00493F09">
        <w:rPr>
          <w:lang w:eastAsia="en-US"/>
        </w:rPr>
        <w:t>–liczba parametrów wejściowych</w:t>
      </w:r>
      <w:r w:rsidR="002760CE" w:rsidRPr="00493F09">
        <w:rPr>
          <w:lang w:eastAsia="en-US"/>
        </w:rPr>
        <w:t xml:space="preserve"> </w:t>
      </w:r>
    </w:p>
    <w:p w14:paraId="0019DA1B" w14:textId="01C08149" w:rsidR="00227D67" w:rsidRPr="00493F09" w:rsidRDefault="00227D67" w:rsidP="00B76010">
      <w:pPr>
        <w:spacing w:line="360" w:lineRule="auto"/>
        <w:jc w:val="both"/>
        <w:rPr>
          <w:lang w:eastAsia="en-US"/>
        </w:rPr>
      </w:pPr>
      <w:r w:rsidRPr="00493F09">
        <w:rPr>
          <w:i/>
          <w:lang w:eastAsia="en-US"/>
        </w:rPr>
        <w:t>x</w:t>
      </w:r>
      <w:r w:rsidRPr="00493F09">
        <w:rPr>
          <w:i/>
          <w:vertAlign w:val="subscript"/>
          <w:lang w:eastAsia="en-US"/>
        </w:rPr>
        <w:t>i</w:t>
      </w:r>
      <w:r w:rsidRPr="00493F09">
        <w:rPr>
          <w:i/>
          <w:lang w:eastAsia="en-US"/>
        </w:rPr>
        <w:t>-</w:t>
      </w:r>
      <w:r w:rsidRPr="00493F09">
        <w:rPr>
          <w:lang w:eastAsia="en-US"/>
        </w:rPr>
        <w:t xml:space="preserve">współrzędne punktu </w:t>
      </w:r>
    </w:p>
    <w:p w14:paraId="44D440EC" w14:textId="77777777" w:rsidR="00BE15A0" w:rsidRPr="00493F09" w:rsidRDefault="00BE15A0" w:rsidP="00B76010">
      <w:pPr>
        <w:spacing w:line="360" w:lineRule="auto"/>
        <w:jc w:val="both"/>
        <w:rPr>
          <w:lang w:eastAsia="en-US"/>
        </w:rPr>
      </w:pPr>
    </w:p>
    <w:p w14:paraId="207581FF" w14:textId="4E844EEA" w:rsidR="00336B52" w:rsidRPr="00493F09" w:rsidRDefault="002760CE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W Tabeli nr 1 zostały zestawione obliczenia dla każdego z algorytmów. </w:t>
      </w:r>
    </w:p>
    <w:p w14:paraId="202612CF" w14:textId="77777777" w:rsidR="00BE15A0" w:rsidRPr="00493F09" w:rsidRDefault="00BE15A0" w:rsidP="00B76010">
      <w:pPr>
        <w:spacing w:line="360" w:lineRule="auto"/>
        <w:jc w:val="both"/>
        <w:rPr>
          <w:lang w:eastAsia="en-US"/>
        </w:rPr>
      </w:pPr>
    </w:p>
    <w:p w14:paraId="5708E1A3" w14:textId="77777777" w:rsidR="002760CE" w:rsidRPr="00493F09" w:rsidRDefault="002760CE" w:rsidP="001C306C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1.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80"/>
        <w:gridCol w:w="1684"/>
        <w:gridCol w:w="1423"/>
        <w:gridCol w:w="944"/>
        <w:gridCol w:w="870"/>
        <w:gridCol w:w="1024"/>
      </w:tblGrid>
      <w:tr w:rsidR="00F835C8" w:rsidRPr="00493F09" w14:paraId="208DFE75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C5076E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BAB8F0" w14:textId="103832B9" w:rsidR="00844294" w:rsidRPr="00493F09" w:rsidRDefault="00620E9D" w:rsidP="002760C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="00844294"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55AEF2" w14:textId="4D811238" w:rsidR="00844294" w:rsidRPr="00493F09" w:rsidRDefault="00620E9D" w:rsidP="00620E9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="00844294"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59B1B9A" w14:textId="4B78C688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 w:rsidR="00F835C8">
              <w:rPr>
                <w:color w:val="000000"/>
                <w:sz w:val="22"/>
                <w:szCs w:val="22"/>
              </w:rPr>
              <w:t>odnalezionego</w:t>
            </w:r>
            <w:r w:rsidR="003733EB">
              <w:rPr>
                <w:color w:val="000000"/>
                <w:sz w:val="22"/>
                <w:szCs w:val="22"/>
              </w:rPr>
              <w:t xml:space="preserve"> </w:t>
            </w:r>
            <w:r w:rsidR="00F835C8">
              <w:rPr>
                <w:color w:val="000000"/>
                <w:sz w:val="22"/>
                <w:szCs w:val="22"/>
              </w:rPr>
              <w:t>minimum globalnego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255900" w14:textId="130E1CB7" w:rsidR="00844294" w:rsidRPr="00493F09" w:rsidRDefault="00620E9D" w:rsidP="00620E9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w</w:t>
            </w:r>
            <w:r w:rsidR="00844294" w:rsidRPr="00493F09">
              <w:rPr>
                <w:color w:val="000000"/>
                <w:sz w:val="22"/>
                <w:szCs w:val="22"/>
              </w:rPr>
              <w:t xml:space="preserve">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2D41BCF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3BA0A1" w14:textId="77777777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F835C8" w:rsidRPr="00493F09" w14:paraId="5F752926" w14:textId="77777777" w:rsidTr="00844294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678A4D" w14:textId="33C4677C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15D8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D3D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182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1130E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C033259" w14:textId="250AEFED" w:rsidR="003733EB" w:rsidRPr="00493F09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6BB04" w14:textId="6A7EC2C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43D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D6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</w:tr>
      <w:tr w:rsidR="00F835C8" w:rsidRPr="00493F09" w14:paraId="20C0FC53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CB88CBE" w14:textId="20146C26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2B1E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53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EEC6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1263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63DE6E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8252FAC" w14:textId="77777777" w:rsidR="003733EB" w:rsidRDefault="003733EB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A803BE" w14:textId="394EAD4E" w:rsidR="003733EB" w:rsidRPr="00493F09" w:rsidRDefault="003733EB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D2DC" w14:textId="41AF42F2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623D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4B8C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1,600</w:t>
            </w:r>
          </w:p>
        </w:tc>
      </w:tr>
      <w:tr w:rsidR="00F835C8" w:rsidRPr="00493F09" w14:paraId="1686B1FA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69CB40D" w14:textId="15F91432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1D87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DB6D5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1834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CF573C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C73B029" w14:textId="77777777" w:rsidR="00BF2264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4FFBAF5" w14:textId="77777777" w:rsidR="00BF2264" w:rsidRDefault="00BF226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0E73FAE" w14:textId="7800600C" w:rsidR="00BF2264" w:rsidRPr="00493F09" w:rsidRDefault="00B94F34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EDB6" w14:textId="77A49B50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0,009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B1AFD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1469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-0,006</w:t>
            </w:r>
          </w:p>
        </w:tc>
      </w:tr>
      <w:tr w:rsidR="00F835C8" w:rsidRPr="00493F09" w14:paraId="17921E25" w14:textId="77777777" w:rsidTr="00844294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8666F47" w14:textId="16263963" w:rsidR="00844294" w:rsidRPr="00493F09" w:rsidRDefault="0084429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DE1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1113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9DB3A1" w14:textId="77777777" w:rsidR="00844294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B470482" w14:textId="0EFF500F" w:rsidR="00B759CB" w:rsidRPr="00493F09" w:rsidRDefault="00B759CB" w:rsidP="002760C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F6A63" w14:textId="4282B42D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14343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3F60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-0,990</w:t>
            </w:r>
          </w:p>
        </w:tc>
      </w:tr>
      <w:tr w:rsidR="00F835C8" w:rsidRPr="00493F09" w14:paraId="62ED1108" w14:textId="77777777" w:rsidTr="00844294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B9B23DE" w14:textId="1A626CA9" w:rsidR="00844294" w:rsidRPr="00493F09" w:rsidRDefault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="00844294" w:rsidRPr="00493F09">
              <w:rPr>
                <w:color w:val="000000"/>
                <w:sz w:val="22"/>
                <w:szCs w:val="22"/>
              </w:rPr>
              <w:t>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DED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65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3DEA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480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CFB4A4" w14:textId="675B812E" w:rsidR="00F835C8" w:rsidRDefault="00F835C8" w:rsidP="002760CE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2FFC6B" w14:textId="77777777" w:rsidR="00F835C8" w:rsidRDefault="00F835C8" w:rsidP="00F835C8">
            <w:pPr>
              <w:jc w:val="center"/>
              <w:rPr>
                <w:sz w:val="22"/>
                <w:szCs w:val="22"/>
              </w:rPr>
            </w:pPr>
          </w:p>
          <w:p w14:paraId="7D643474" w14:textId="239109C1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1295B" w14:textId="5E84AC3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3864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0DDF" w14:textId="77777777" w:rsidR="00844294" w:rsidRPr="00493F09" w:rsidRDefault="00844294" w:rsidP="002760CE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0,006</w:t>
            </w:r>
          </w:p>
        </w:tc>
      </w:tr>
    </w:tbl>
    <w:p w14:paraId="3BB344C3" w14:textId="77777777" w:rsidR="00206C18" w:rsidRPr="00493F09" w:rsidRDefault="00206C18" w:rsidP="008D51E1">
      <w:pPr>
        <w:spacing w:line="360" w:lineRule="auto"/>
        <w:jc w:val="both"/>
        <w:rPr>
          <w:lang w:eastAsia="en-US"/>
        </w:rPr>
      </w:pPr>
    </w:p>
    <w:p w14:paraId="6761B30C" w14:textId="2A651104" w:rsidR="0084109C" w:rsidRPr="00493F09" w:rsidRDefault="00D20973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Z powyższej tabeli można wywnioskować,</w:t>
      </w:r>
      <w:r w:rsidR="00696BA4" w:rsidRPr="00493F09">
        <w:rPr>
          <w:lang w:eastAsia="en-US"/>
        </w:rPr>
        <w:t xml:space="preserve"> że </w:t>
      </w:r>
      <w:r w:rsidR="00466267" w:rsidRPr="00493F09">
        <w:rPr>
          <w:lang w:eastAsia="en-US"/>
        </w:rPr>
        <w:t>w przypadku funkcji Rastrigin nie zawsze zostaje znalezione minimum globalne.</w:t>
      </w:r>
      <w:r w:rsidR="00F835C8">
        <w:rPr>
          <w:lang w:eastAsia="en-US"/>
        </w:rPr>
        <w:t xml:space="preserve"> Algorytmy które w jednej iteracji liczyły tylko jeden punkt często nie odnalazły prawdziwego minimum globalnego.</w:t>
      </w:r>
      <w:r w:rsidR="00466267" w:rsidRPr="00493F09">
        <w:rPr>
          <w:lang w:eastAsia="en-US"/>
        </w:rPr>
        <w:t xml:space="preserve"> Jest to spowodowane tym, że nasza funkcja posiada wiele minimów lokalnych</w:t>
      </w:r>
      <w:r w:rsidR="00127F15" w:rsidRPr="00493F09">
        <w:rPr>
          <w:lang w:eastAsia="en-US"/>
        </w:rPr>
        <w:t xml:space="preserve">, a zadeklarowany najmniejszy błąd oraz ilość iteracji nie pozwala na większe przeszukiwanie przestrzeni. W tym przypadku </w:t>
      </w:r>
      <w:r w:rsidR="00E9160E" w:rsidRPr="00493F09">
        <w:rPr>
          <w:lang w:eastAsia="en-US"/>
        </w:rPr>
        <w:t xml:space="preserve">najdokładniejsze </w:t>
      </w:r>
      <w:r w:rsidR="00696BA4" w:rsidRPr="00493F09">
        <w:rPr>
          <w:lang w:eastAsia="en-US"/>
        </w:rPr>
        <w:t xml:space="preserve">wyniki przyniosła druga wersja równoległa algorytmu Hook’a–Jeeves’a. </w:t>
      </w:r>
    </w:p>
    <w:p w14:paraId="405D001B" w14:textId="77777777" w:rsidR="0084109C" w:rsidRPr="00493F09" w:rsidRDefault="0084109C">
      <w:pPr>
        <w:rPr>
          <w:lang w:eastAsia="en-US"/>
        </w:rPr>
      </w:pPr>
      <w:r w:rsidRPr="00493F09">
        <w:rPr>
          <w:lang w:eastAsia="en-US"/>
        </w:rPr>
        <w:br w:type="page"/>
      </w:r>
    </w:p>
    <w:p w14:paraId="7750284E" w14:textId="26B0521D" w:rsidR="00986D5F" w:rsidRDefault="00986D5F" w:rsidP="00986D5F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lastRenderedPageBreak/>
        <w:t>Funkcja testowa Rastrigin ze względu na swój charaktermoże być także testowana w przestrzeni wielowymiarowej, postanowiłem przetestować ją także w przestrzeni 5D.</w:t>
      </w:r>
      <w:r>
        <w:rPr>
          <w:lang w:eastAsia="en-US"/>
        </w:rPr>
        <w:br/>
        <w:t>Aby obliczenia były dokładniejsze ilość i</w:t>
      </w:r>
      <w:r w:rsidR="00475E9C">
        <w:rPr>
          <w:lang w:eastAsia="en-US"/>
        </w:rPr>
        <w:t>teracji została zwiększona do 25</w:t>
      </w:r>
      <w:r>
        <w:rPr>
          <w:lang w:eastAsia="en-US"/>
        </w:rPr>
        <w:t>0.</w:t>
      </w:r>
    </w:p>
    <w:p w14:paraId="74F3BA5E" w14:textId="77777777" w:rsidR="00986D5F" w:rsidRPr="00493F09" w:rsidRDefault="00986D5F" w:rsidP="00986D5F">
      <w:pPr>
        <w:spacing w:line="360" w:lineRule="auto"/>
        <w:jc w:val="both"/>
        <w:rPr>
          <w:lang w:eastAsia="en-US"/>
        </w:rPr>
      </w:pPr>
    </w:p>
    <w:p w14:paraId="4541A608" w14:textId="5E92DE20" w:rsidR="00986D5F" w:rsidRPr="00493F09" w:rsidRDefault="00986D5F" w:rsidP="00986D5F">
      <w:pPr>
        <w:spacing w:line="360" w:lineRule="auto"/>
        <w:ind w:left="705"/>
        <w:rPr>
          <w:sz w:val="20"/>
          <w:szCs w:val="20"/>
          <w:lang w:eastAsia="en-US"/>
        </w:rPr>
      </w:pPr>
      <w:r>
        <w:rPr>
          <w:b/>
          <w:sz w:val="20"/>
          <w:szCs w:val="20"/>
        </w:rPr>
        <w:t>Tabela 2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7"/>
        <w:gridCol w:w="1280"/>
        <w:gridCol w:w="1684"/>
        <w:gridCol w:w="1423"/>
        <w:gridCol w:w="944"/>
        <w:gridCol w:w="870"/>
        <w:gridCol w:w="1024"/>
      </w:tblGrid>
      <w:tr w:rsidR="00986D5F" w:rsidRPr="00493F09" w14:paraId="4295314C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28B482B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5C4322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883AF5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4F4A9E0C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C9E126A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w</w:t>
            </w:r>
            <w:r w:rsidRPr="00493F09">
              <w:rPr>
                <w:color w:val="000000"/>
                <w:sz w:val="22"/>
                <w:szCs w:val="22"/>
              </w:rPr>
              <w:t xml:space="preserve">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356777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CF1CEB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986D5F" w:rsidRPr="00493F09" w14:paraId="0DCCC8C4" w14:textId="77777777" w:rsidTr="00986D5F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09106D9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0B5A9" w14:textId="4C60EA45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  <w:r w:rsidR="00986D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CD91" w14:textId="4BF01CAA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48</w:t>
            </w:r>
            <w:r w:rsidR="00986D5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ABFDDB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0368DA7" w14:textId="51FD2DE7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52A5D" w14:textId="09FD6F1E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  <w:r w:rsidRPr="00493F09">
              <w:rPr>
                <w:color w:val="000000"/>
                <w:sz w:val="22"/>
                <w:szCs w:val="22"/>
              </w:rPr>
              <w:t>,990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724CE" w14:textId="2EA017F1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</w:t>
            </w:r>
            <w:r w:rsidRPr="00493F09">
              <w:rPr>
                <w:color w:val="000000"/>
                <w:sz w:val="22"/>
                <w:szCs w:val="22"/>
              </w:rPr>
              <w:t>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9F57" w14:textId="000C11E9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1,22</w:t>
            </w:r>
            <w:r w:rsidRPr="00493F0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86D5F" w:rsidRPr="00493F09" w14:paraId="5A0F8F09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43EB9EF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FB82C" w14:textId="2897D6F4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177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97295" w14:textId="5DD45931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6549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DAF0C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F212EF0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7125CEC" w14:textId="6DC2484F" w:rsidR="00986D5F" w:rsidRPr="00493F09" w:rsidRDefault="00475E9C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  <w:r w:rsidR="00C27209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E5" w14:textId="14369165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1,121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45D1" w14:textId="77777777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0,990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44C8" w14:textId="4571BAAF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1,73</w:t>
            </w:r>
            <w:r w:rsidR="00986D5F" w:rsidRPr="00493F09">
              <w:rPr>
                <w:color w:val="000000"/>
                <w:sz w:val="22"/>
                <w:szCs w:val="22"/>
              </w:rPr>
              <w:t>0</w:t>
            </w:r>
          </w:p>
        </w:tc>
      </w:tr>
      <w:tr w:rsidR="00986D5F" w:rsidRPr="00493F09" w14:paraId="0E16FEC3" w14:textId="77777777" w:rsidTr="00986D5F">
        <w:trPr>
          <w:trHeight w:val="6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1EF3911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111F" w14:textId="545D812A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169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6CB33" w14:textId="1F053CB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127</w:t>
            </w:r>
            <w:r w:rsidR="00986D5F" w:rsidRPr="00493F09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1E1D99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B6247A9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5463CE6C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3F2EFA3" w14:textId="6FCE2EF1" w:rsidR="00986D5F" w:rsidRPr="00493F09" w:rsidRDefault="00475E9C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  <w:r w:rsidR="00E23C13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F0FE" w14:textId="277C26C0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0,511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D23A1" w14:textId="23D3C84E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</w:t>
            </w:r>
            <w:r w:rsidR="00E23C13"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CABC9" w14:textId="5FC8B62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-0,009</w:t>
            </w:r>
          </w:p>
        </w:tc>
      </w:tr>
      <w:tr w:rsidR="00986D5F" w:rsidRPr="00493F09" w14:paraId="4065E7B5" w14:textId="77777777" w:rsidTr="00986D5F">
        <w:trPr>
          <w:trHeight w:val="300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3382FEC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233D" w14:textId="43145081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238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9EF8" w14:textId="7BFC9482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455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CE78B2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33F90E05" w14:textId="7D474764" w:rsidR="00986D5F" w:rsidRPr="00493F09" w:rsidRDefault="00D40844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BA8FC" w14:textId="2B215B0F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4,49</w:t>
            </w:r>
            <w:r w:rsidR="00986D5F" w:rsidRPr="00493F09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EBD37" w14:textId="5088149C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</w:t>
            </w:r>
            <w:r w:rsidR="00E23C13">
              <w:rPr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AF96" w14:textId="25F0E54B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-1,98</w:t>
            </w:r>
          </w:p>
        </w:tc>
      </w:tr>
      <w:tr w:rsidR="00986D5F" w:rsidRPr="00493F09" w14:paraId="627D98BB" w14:textId="77777777" w:rsidTr="00C27209">
        <w:trPr>
          <w:trHeight w:val="379"/>
          <w:jc w:val="center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076D8E8" w14:textId="77777777" w:rsidR="00986D5F" w:rsidRPr="00493F09" w:rsidRDefault="00986D5F" w:rsidP="00986D5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</w:t>
            </w:r>
            <w:r w:rsidRPr="00493F09">
              <w:rPr>
                <w:color w:val="000000"/>
                <w:sz w:val="22"/>
                <w:szCs w:val="22"/>
              </w:rPr>
              <w:t>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C0112" w14:textId="2E078859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196</w:t>
            </w: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1B946" w14:textId="774AD792" w:rsidR="00986D5F" w:rsidRPr="00493F09" w:rsidRDefault="00E23C13" w:rsidP="00E23C13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2843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DD92F0" w14:textId="77777777" w:rsidR="00986D5F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C5AD93B" w14:textId="77777777" w:rsidR="00986D5F" w:rsidRDefault="00986D5F" w:rsidP="00986D5F">
            <w:pPr>
              <w:jc w:val="center"/>
              <w:rPr>
                <w:sz w:val="22"/>
                <w:szCs w:val="22"/>
              </w:rPr>
            </w:pPr>
          </w:p>
          <w:p w14:paraId="144C7052" w14:textId="08A07A60" w:rsidR="00986D5F" w:rsidRPr="00F835C8" w:rsidRDefault="00475E9C" w:rsidP="00986D5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9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C2FE" w14:textId="06436042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1,3</w:t>
            </w:r>
            <w:r w:rsidR="00986D5F" w:rsidRPr="00493F09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75E0" w14:textId="7873E5E7" w:rsidR="00986D5F" w:rsidRPr="00493F09" w:rsidRDefault="00E23C13" w:rsidP="00986D5F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</w:t>
            </w:r>
            <w:r w:rsidR="00986D5F" w:rsidRPr="00493F09">
              <w:rPr>
                <w:color w:val="000000"/>
                <w:sz w:val="22"/>
                <w:szCs w:val="22"/>
              </w:rPr>
              <w:t>,003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BF8F" w14:textId="5D537660" w:rsidR="00986D5F" w:rsidRPr="00493F09" w:rsidRDefault="00986D5F" w:rsidP="00986D5F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</w:t>
            </w:r>
            <w:r w:rsidR="00E23C13">
              <w:rPr>
                <w:color w:val="000000"/>
                <w:sz w:val="22"/>
                <w:szCs w:val="22"/>
              </w:rPr>
              <w:t>1</w:t>
            </w:r>
          </w:p>
        </w:tc>
      </w:tr>
    </w:tbl>
    <w:p w14:paraId="78FEEBC3" w14:textId="44FBD42A" w:rsidR="00E23C13" w:rsidRDefault="00E23C13">
      <w:pPr>
        <w:rPr>
          <w:lang w:eastAsia="en-US"/>
        </w:rPr>
      </w:pPr>
    </w:p>
    <w:p w14:paraId="0C0737A3" w14:textId="77777777" w:rsidR="009470E3" w:rsidRDefault="009470E3">
      <w:pPr>
        <w:rPr>
          <w:lang w:eastAsia="en-US"/>
        </w:rPr>
      </w:pPr>
    </w:p>
    <w:p w14:paraId="1F8C72D9" w14:textId="607FD38C" w:rsidR="00986D5F" w:rsidRDefault="00D40844" w:rsidP="00D40844">
      <w:pPr>
        <w:spacing w:line="360" w:lineRule="auto"/>
        <w:jc w:val="both"/>
        <w:rPr>
          <w:lang w:eastAsia="en-US"/>
        </w:rPr>
      </w:pPr>
      <w:r>
        <w:rPr>
          <w:lang w:eastAsia="en-US"/>
        </w:rPr>
        <w:t xml:space="preserve">Z tabeli 2 można wywnioskować, że funkcja w przestrzeni pięciowymiarowej była trudniejsza do rozwiązania i pochłonęła większą moc obliczeniową procesora. Zwiększenie ilości iteracji pozwoliło na określenie dokładniejszych wyników lecz w przypadku niezrównoleglonych wersji metod często pozostała już w ekstremum lokalnym. Współbieżne algorytmy lepiej poradziły sobie z tym problemem, dysponując mocniejszym procesorem z ośmioma wątkami </w:t>
      </w:r>
      <w:r w:rsidR="00C27209">
        <w:rPr>
          <w:lang w:eastAsia="en-US"/>
        </w:rPr>
        <w:br/>
        <w:t>i odpowiednio rozdzielić moc pomiędzy dostępnymi wątkami obliczenia były zna</w:t>
      </w:r>
      <w:r w:rsidR="009470E3">
        <w:rPr>
          <w:lang w:eastAsia="en-US"/>
        </w:rPr>
        <w:t xml:space="preserve">cznie szybsze i dokładniejsze. </w:t>
      </w:r>
      <w:r w:rsidR="00986D5F">
        <w:rPr>
          <w:lang w:eastAsia="en-US"/>
        </w:rPr>
        <w:br w:type="page"/>
      </w:r>
    </w:p>
    <w:p w14:paraId="555417E0" w14:textId="77777777" w:rsidR="00986D5F" w:rsidRDefault="00986D5F" w:rsidP="00986D5F">
      <w:pPr>
        <w:spacing w:line="360" w:lineRule="auto"/>
        <w:jc w:val="both"/>
        <w:rPr>
          <w:lang w:eastAsia="en-US"/>
        </w:rPr>
      </w:pPr>
    </w:p>
    <w:p w14:paraId="7550BB3D" w14:textId="40BA87D0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6" w:name="_Toc471381232"/>
      <w:r w:rsidRPr="00493F09">
        <w:rPr>
          <w:rFonts w:ascii="Times New Roman" w:hAnsi="Times New Roman"/>
          <w:color w:val="auto"/>
          <w:sz w:val="24"/>
          <w:szCs w:val="24"/>
        </w:rPr>
        <w:t>Funkcja testowa Ackley’s</w:t>
      </w:r>
      <w:bookmarkEnd w:id="26"/>
    </w:p>
    <w:p w14:paraId="4F2A2856" w14:textId="77777777" w:rsidR="007C18EB" w:rsidRPr="00493F09" w:rsidRDefault="007C18EB" w:rsidP="00B76010">
      <w:pPr>
        <w:pStyle w:val="Akapitzlist"/>
        <w:spacing w:line="360" w:lineRule="auto"/>
        <w:ind w:left="540"/>
        <w:jc w:val="both"/>
        <w:rPr>
          <w:lang w:eastAsia="en-US"/>
        </w:rPr>
      </w:pPr>
      <w:r w:rsidRPr="00493F09">
        <w:rPr>
          <w:lang w:eastAsia="en-US"/>
        </w:rPr>
        <w:t>Kolejnym przykładem jak został pokazany w tej pracy jest funkcja testowa Ackley’s,</w:t>
      </w:r>
    </w:p>
    <w:p w14:paraId="1F5A41C9" w14:textId="32D16251" w:rsidR="007C18EB" w:rsidRPr="00493F09" w:rsidRDefault="007C18EB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której minimum jest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( 0, 0 ) = 0. Jej wykres przedstawiony jest na rysunku 14:</w:t>
      </w:r>
    </w:p>
    <w:p w14:paraId="7B82FA8C" w14:textId="01B82498" w:rsidR="00696BA4" w:rsidRPr="00493F09" w:rsidRDefault="00696BA4" w:rsidP="00B76010">
      <w:pPr>
        <w:spacing w:line="360" w:lineRule="auto"/>
        <w:jc w:val="both"/>
        <w:rPr>
          <w:lang w:eastAsia="en-US"/>
        </w:rPr>
      </w:pPr>
    </w:p>
    <w:p w14:paraId="2A43BEBF" w14:textId="77777777" w:rsidR="00C3445B" w:rsidRPr="00493F09" w:rsidRDefault="00C3445B" w:rsidP="00206C18">
      <w:pPr>
        <w:spacing w:line="360" w:lineRule="auto"/>
        <w:rPr>
          <w:lang w:eastAsia="en-US"/>
        </w:rPr>
      </w:pPr>
    </w:p>
    <w:tbl>
      <w:tblPr>
        <w:tblW w:w="9180" w:type="dxa"/>
        <w:jc w:val="center"/>
        <w:tblLook w:val="04A0" w:firstRow="1" w:lastRow="0" w:firstColumn="1" w:lastColumn="0" w:noHBand="0" w:noVBand="1"/>
      </w:tblPr>
      <w:tblGrid>
        <w:gridCol w:w="9180"/>
      </w:tblGrid>
      <w:tr w:rsidR="00C3445B" w:rsidRPr="00493F09" w14:paraId="261CCEF9" w14:textId="77777777" w:rsidTr="002468F2">
        <w:trPr>
          <w:jc w:val="center"/>
        </w:trPr>
        <w:tc>
          <w:tcPr>
            <w:tcW w:w="4424" w:type="dxa"/>
            <w:shd w:val="clear" w:color="auto" w:fill="auto"/>
          </w:tcPr>
          <w:p w14:paraId="03F96CDE" w14:textId="26A20D8A" w:rsidR="00C3445B" w:rsidRPr="00493F09" w:rsidRDefault="00A43BF9" w:rsidP="00ED7B5E">
            <w:pPr>
              <w:spacing w:line="360" w:lineRule="auto"/>
              <w:jc w:val="center"/>
              <w:rPr>
                <w:lang w:eastAsia="en-US"/>
              </w:rPr>
            </w:pPr>
            <w:r w:rsidRPr="00493F09">
              <w:rPr>
                <w:noProof/>
              </w:rPr>
              <w:drawing>
                <wp:inline distT="0" distB="0" distL="0" distR="0" wp14:anchorId="392AFAE9" wp14:editId="2FF53C64">
                  <wp:extent cx="2495550" cy="1504950"/>
                  <wp:effectExtent l="0" t="0" r="0" b="0"/>
                  <wp:docPr id="2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D22BEC" w14:textId="1C67EEA2" w:rsidR="00C3445B" w:rsidRPr="00493F09" w:rsidRDefault="00C75A23" w:rsidP="00ED7B5E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Rys. 14</w:t>
            </w:r>
            <w:r w:rsidR="00C3445B" w:rsidRPr="00493F09">
              <w:rPr>
                <w:b/>
                <w:sz w:val="20"/>
                <w:szCs w:val="20"/>
              </w:rPr>
              <w:t xml:space="preserve">. </w:t>
            </w:r>
            <w:r w:rsidR="00C3445B" w:rsidRPr="00493F09">
              <w:rPr>
                <w:sz w:val="20"/>
                <w:szCs w:val="20"/>
              </w:rPr>
              <w:t xml:space="preserve">Funkcja testowa : </w:t>
            </w:r>
            <w:r w:rsidR="00C3445B" w:rsidRPr="00493F09">
              <w:rPr>
                <w:color w:val="000000"/>
                <w:sz w:val="20"/>
                <w:szCs w:val="20"/>
                <w:shd w:val="clear" w:color="auto" w:fill="F8F9FA"/>
              </w:rPr>
              <w:t>Ackley's</w:t>
            </w:r>
            <w:r w:rsidR="00C3445B" w:rsidRPr="00493F09">
              <w:rPr>
                <w:sz w:val="20"/>
                <w:szCs w:val="20"/>
              </w:rPr>
              <w:br/>
              <w:t xml:space="preserve">Źródło : </w:t>
            </w:r>
            <w:r w:rsidR="001A61E6" w:rsidRPr="00493F09">
              <w:rPr>
                <w:sz w:val="20"/>
                <w:szCs w:val="20"/>
              </w:rPr>
              <w:t>[</w:t>
            </w:r>
            <w:r w:rsidR="001A61E6">
              <w:rPr>
                <w:sz w:val="20"/>
                <w:szCs w:val="20"/>
              </w:rPr>
              <w:t>7</w:t>
            </w:r>
            <w:r w:rsidR="001A61E6" w:rsidRPr="00493F09">
              <w:rPr>
                <w:sz w:val="20"/>
                <w:szCs w:val="20"/>
              </w:rPr>
              <w:t>]</w:t>
            </w:r>
          </w:p>
          <w:p w14:paraId="23EBBF76" w14:textId="77777777" w:rsidR="00C3445B" w:rsidRPr="00493F09" w:rsidRDefault="00C3445B" w:rsidP="00ED7B5E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C5CEAC9" w14:textId="77777777" w:rsidR="002468F2" w:rsidRPr="00493F09" w:rsidRDefault="002468F2" w:rsidP="00831842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A jej wzór charakteryzuje się: </w:t>
      </w:r>
    </w:p>
    <w:tbl>
      <w:tblPr>
        <w:tblpPr w:leftFromText="141" w:rightFromText="141" w:vertAnchor="text" w:horzAnchor="page" w:tblpX="2941" w:tblpY="110"/>
        <w:tblW w:w="7817" w:type="dxa"/>
        <w:tblLook w:val="04A0" w:firstRow="1" w:lastRow="0" w:firstColumn="1" w:lastColumn="0" w:noHBand="0" w:noVBand="1"/>
      </w:tblPr>
      <w:tblGrid>
        <w:gridCol w:w="7290"/>
        <w:gridCol w:w="527"/>
      </w:tblGrid>
      <w:tr w:rsidR="002468F2" w:rsidRPr="00493F09" w14:paraId="1FDEF592" w14:textId="77777777" w:rsidTr="00FA45F0">
        <w:trPr>
          <w:trHeight w:val="375"/>
        </w:trPr>
        <w:tc>
          <w:tcPr>
            <w:tcW w:w="7290" w:type="dxa"/>
            <w:shd w:val="clear" w:color="auto" w:fill="auto"/>
          </w:tcPr>
          <w:p w14:paraId="12683D4C" w14:textId="77777777" w:rsidR="002468F2" w:rsidRPr="00493F09" w:rsidRDefault="002468F2" w:rsidP="002468F2">
            <w:pPr>
              <w:jc w:val="center"/>
            </w:pPr>
          </w:p>
          <w:p w14:paraId="73E748F8" w14:textId="2F2D375F" w:rsidR="002468F2" w:rsidRPr="00493F09" w:rsidRDefault="00FA45F0" w:rsidP="00A57194">
            <w:pPr>
              <w:jc w:val="center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 -20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-0.2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eg>
                          <m:e>
                            <m:r>
                              <w:rPr>
                                <w:rFonts w:ascii="Cambria Math" w:hAnsi="Cambria Math"/>
                              </w:rPr>
                              <m:t>0.5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  <m:ctrlPr>
                          <w:rPr>
                            <w:rFonts w:ascii="Cambria Math" w:eastAsia="Calibri" w:hAnsi="Cambria Math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</m:t>
                </m:r>
                <m:r>
                  <w:rPr>
                    <w:rFonts w:ascii="Cambria Math" w:hAnsi="Cambria Math"/>
                  </w:rPr>
                  <m:t>(0.5(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/>
                  </w:rPr>
                  <m:t>⁡(2πx)+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(2πy) ))+e+2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</m:oMathPara>
          </w:p>
          <w:p w14:paraId="0AE74AA8" w14:textId="77777777" w:rsidR="002468F2" w:rsidRPr="00493F09" w:rsidRDefault="002468F2" w:rsidP="002468F2">
            <w:pPr>
              <w:jc w:val="both"/>
            </w:pPr>
          </w:p>
        </w:tc>
        <w:tc>
          <w:tcPr>
            <w:tcW w:w="527" w:type="dxa"/>
            <w:shd w:val="clear" w:color="auto" w:fill="auto"/>
          </w:tcPr>
          <w:p w14:paraId="6627CC8C" w14:textId="77777777" w:rsidR="002468F2" w:rsidRPr="00493F09" w:rsidRDefault="002468F2" w:rsidP="002468F2">
            <w:pPr>
              <w:spacing w:after="120" w:line="360" w:lineRule="auto"/>
              <w:jc w:val="right"/>
            </w:pPr>
            <w:r w:rsidRPr="00493F09">
              <w:br/>
              <w:t>(9)</w:t>
            </w:r>
          </w:p>
        </w:tc>
      </w:tr>
    </w:tbl>
    <w:p w14:paraId="5E658F49" w14:textId="1FD1B35C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71DE48EC" w14:textId="77777777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249E5AA4" w14:textId="77777777" w:rsidR="002468F2" w:rsidRPr="00493F09" w:rsidRDefault="002468F2" w:rsidP="00C3445B">
      <w:pPr>
        <w:spacing w:line="360" w:lineRule="auto"/>
        <w:ind w:left="705"/>
        <w:rPr>
          <w:b/>
          <w:sz w:val="20"/>
          <w:szCs w:val="20"/>
        </w:rPr>
      </w:pPr>
    </w:p>
    <w:p w14:paraId="0B4296A1" w14:textId="77777777" w:rsidR="002468F2" w:rsidRPr="00493F09" w:rsidRDefault="002468F2" w:rsidP="003400DA">
      <w:pPr>
        <w:spacing w:line="360" w:lineRule="auto"/>
        <w:rPr>
          <w:b/>
        </w:rPr>
      </w:pPr>
    </w:p>
    <w:p w14:paraId="4FC1DCF3" w14:textId="77777777" w:rsidR="00FA45F0" w:rsidRDefault="00FA45F0" w:rsidP="00B76010">
      <w:pPr>
        <w:spacing w:line="360" w:lineRule="auto"/>
      </w:pPr>
    </w:p>
    <w:p w14:paraId="6594AD4D" w14:textId="7BD5BA3A" w:rsidR="002468F2" w:rsidRPr="00493F09" w:rsidRDefault="002468F2" w:rsidP="00B76010">
      <w:pPr>
        <w:spacing w:line="360" w:lineRule="auto"/>
      </w:pPr>
      <w:r w:rsidRPr="00493F09">
        <w:t>W Tabeli 2 zostały zaprezentowane wyniki algorytmów :</w:t>
      </w:r>
    </w:p>
    <w:p w14:paraId="3BF27E86" w14:textId="2402820D" w:rsidR="00C3445B" w:rsidRPr="00493F09" w:rsidRDefault="00C3445B" w:rsidP="00C3445B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3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76C4FFEB" w14:textId="77777777" w:rsidTr="00FE5B10">
        <w:trPr>
          <w:trHeight w:val="600"/>
        </w:trPr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ECA801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F61995" w14:textId="72C72819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406690" w14:textId="69B5C120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5B7A6A9F" w14:textId="74FD6E3F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AB587D" w14:textId="642E337F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6E7365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4DEE8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66314133" w14:textId="77777777" w:rsidTr="00FE5B10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9AC7C3" w14:textId="71F201CA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E8B8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BDEC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A4C2" w14:textId="51493BC6" w:rsidR="00F835C8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1870781" w14:textId="139E5971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9573" w14:textId="02594DA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-0,560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25FC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0,060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F9C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-0,090</w:t>
            </w:r>
          </w:p>
        </w:tc>
      </w:tr>
      <w:tr w:rsidR="00844294" w:rsidRPr="00493F09" w14:paraId="66667E48" w14:textId="77777777" w:rsidTr="00FE5B10">
        <w:trPr>
          <w:trHeight w:val="6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A9F2FAD" w14:textId="52D06A4A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B3C7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880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441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9331EC" w14:textId="55717E42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87ACCFD" w14:textId="77777777" w:rsidR="00844294" w:rsidRDefault="00844294" w:rsidP="00F835C8">
            <w:pPr>
              <w:jc w:val="center"/>
              <w:rPr>
                <w:sz w:val="22"/>
                <w:szCs w:val="22"/>
              </w:rPr>
            </w:pPr>
          </w:p>
          <w:p w14:paraId="7E0593FF" w14:textId="7AC5AF5D" w:rsidR="00F835C8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D1B63" w14:textId="49C6BF78" w:rsidR="00844294" w:rsidRPr="00493F09" w:rsidRDefault="00F442B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-0,2</w:t>
            </w:r>
            <w:r w:rsidR="00844294" w:rsidRPr="00493F09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0757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26A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0,100</w:t>
            </w:r>
          </w:p>
        </w:tc>
      </w:tr>
      <w:tr w:rsidR="00844294" w:rsidRPr="00493F09" w14:paraId="44EDB7D6" w14:textId="77777777" w:rsidTr="00FE5B10">
        <w:trPr>
          <w:trHeight w:val="6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5077C48" w14:textId="7D2E948B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8DC2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F668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871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332989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781BBCA" w14:textId="77777777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B32899D" w14:textId="77777777" w:rsidR="00F835C8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42DE87E" w14:textId="4BA7E446" w:rsidR="00F835C8" w:rsidRPr="00493F09" w:rsidRDefault="00F835C8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F70F" w14:textId="2A7442C6" w:rsidR="00844294" w:rsidRPr="00493F09" w:rsidRDefault="00F31207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</w:t>
            </w:r>
            <w:r w:rsidR="00844294" w:rsidRPr="00493F09"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B6E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0,100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A1F4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0,001</w:t>
            </w:r>
          </w:p>
        </w:tc>
      </w:tr>
      <w:tr w:rsidR="00844294" w:rsidRPr="00493F09" w14:paraId="4633A9D1" w14:textId="77777777" w:rsidTr="00FE5B10">
        <w:trPr>
          <w:trHeight w:val="300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EB2618F" w14:textId="016E622F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59C7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6244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101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935606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E61D67E" w14:textId="3E6016A0" w:rsidR="00F835C8" w:rsidRPr="00493F09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686CD" w14:textId="103CFA7A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-0,310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0D8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9266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-0,120</w:t>
            </w:r>
          </w:p>
        </w:tc>
      </w:tr>
      <w:tr w:rsidR="00844294" w:rsidRPr="00493F09" w14:paraId="12287191" w14:textId="77777777" w:rsidTr="00FE5B10">
        <w:trPr>
          <w:trHeight w:val="343"/>
        </w:trPr>
        <w:tc>
          <w:tcPr>
            <w:tcW w:w="20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70693C3" w14:textId="249A8064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F7BB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76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173</w:t>
            </w:r>
          </w:p>
        </w:tc>
        <w:tc>
          <w:tcPr>
            <w:tcW w:w="1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AAB95D" w14:textId="3D69DC08" w:rsidR="00F835C8" w:rsidRDefault="00F835C8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212AF5D3" w14:textId="2A0C8FDC" w:rsidR="00844294" w:rsidRPr="00F835C8" w:rsidRDefault="00F835C8" w:rsidP="00F835C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FB78A" w14:textId="6532BCB5" w:rsidR="00844294" w:rsidRPr="00493F09" w:rsidRDefault="007E7102" w:rsidP="007E7102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-0,118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1017A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25EB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0,070</w:t>
            </w:r>
          </w:p>
        </w:tc>
      </w:tr>
    </w:tbl>
    <w:p w14:paraId="762B08F0" w14:textId="77777777" w:rsidR="002468F2" w:rsidRPr="00493F09" w:rsidRDefault="002468F2" w:rsidP="00B76010">
      <w:pPr>
        <w:spacing w:line="360" w:lineRule="auto"/>
        <w:jc w:val="both"/>
        <w:rPr>
          <w:lang w:eastAsia="en-US"/>
        </w:rPr>
      </w:pPr>
    </w:p>
    <w:p w14:paraId="01F9179B" w14:textId="369AA02A" w:rsidR="00441A66" w:rsidRPr="00493F09" w:rsidRDefault="00441A66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Ta funkcja testowa nie była skomplikowana i algorytmy obliczyły jej minimum w dużo mniejszej ilości iteracji w porównaniu do funkcji Rastragin. Każdy z algorytmów szybko poradził sobie z zadanym problemem, </w:t>
      </w:r>
      <w:r w:rsidR="003400DA">
        <w:rPr>
          <w:lang w:eastAsia="en-US"/>
        </w:rPr>
        <w:t xml:space="preserve">ale najdokładniejsze wartości przyniosły zrównoleglone algorytmy. </w:t>
      </w:r>
      <w:r w:rsidRPr="00493F09">
        <w:rPr>
          <w:lang w:eastAsia="en-US"/>
        </w:rPr>
        <w:t xml:space="preserve"> </w:t>
      </w:r>
    </w:p>
    <w:p w14:paraId="38CE565E" w14:textId="1B20CA73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7" w:name="_Toc471381233"/>
      <w:r w:rsidRPr="00493F09">
        <w:rPr>
          <w:rFonts w:ascii="Times New Roman" w:hAnsi="Times New Roman"/>
          <w:color w:val="auto"/>
          <w:sz w:val="24"/>
          <w:szCs w:val="24"/>
        </w:rPr>
        <w:t>Funkcja testowa Baley’s</w:t>
      </w:r>
      <w:bookmarkEnd w:id="27"/>
    </w:p>
    <w:p w14:paraId="42099DC3" w14:textId="4DC25617" w:rsidR="002468F2" w:rsidRPr="00493F09" w:rsidRDefault="002468F2" w:rsidP="00831842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 xml:space="preserve">Trzecia z kolei funkcja testowa przedstawiona w tej pracy to funkcja Beale’s posiadająca minimum w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>( 3, 0.5 ) = 0. Graficzne przedstawienie badanej funkcji znajduje się na rysunku 16.</w:t>
      </w:r>
    </w:p>
    <w:p w14:paraId="5098D279" w14:textId="6B26ADE8" w:rsidR="002468F2" w:rsidRPr="00493F09" w:rsidRDefault="002468F2" w:rsidP="00831842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 xml:space="preserve"> </w:t>
      </w:r>
    </w:p>
    <w:p w14:paraId="7836F4A9" w14:textId="432D386E" w:rsidR="002468F2" w:rsidRPr="00493F09" w:rsidRDefault="002468F2" w:rsidP="002468F2">
      <w:pPr>
        <w:spacing w:line="360" w:lineRule="auto"/>
        <w:jc w:val="center"/>
      </w:pPr>
      <w:r w:rsidRPr="00493F09">
        <w:rPr>
          <w:noProof/>
        </w:rPr>
        <w:drawing>
          <wp:inline distT="0" distB="0" distL="0" distR="0" wp14:anchorId="6E2C859B" wp14:editId="3D0E6C0B">
            <wp:extent cx="2419350" cy="1514475"/>
            <wp:effectExtent l="0" t="0" r="0" b="0"/>
            <wp:docPr id="4" name="Obraz 4" descr="File:Beale's functio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ile:Beale's function.pdf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D94" w14:textId="483A1C42" w:rsidR="002468F2" w:rsidRPr="003400DA" w:rsidRDefault="00FE5B10" w:rsidP="003400DA">
      <w:pPr>
        <w:spacing w:line="360" w:lineRule="auto"/>
        <w:ind w:firstLine="576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</w:t>
      </w:r>
      <w:r w:rsidR="00C75A23">
        <w:rPr>
          <w:b/>
          <w:sz w:val="20"/>
          <w:szCs w:val="20"/>
        </w:rPr>
        <w:t>5</w:t>
      </w:r>
      <w:r w:rsidR="002468F2" w:rsidRPr="00493F09">
        <w:rPr>
          <w:b/>
          <w:sz w:val="20"/>
          <w:szCs w:val="20"/>
        </w:rPr>
        <w:t xml:space="preserve">. </w:t>
      </w:r>
      <w:r w:rsidR="002468F2" w:rsidRPr="00493F09">
        <w:rPr>
          <w:sz w:val="20"/>
          <w:szCs w:val="20"/>
        </w:rPr>
        <w:t xml:space="preserve">Funkcja testowa : </w:t>
      </w:r>
      <w:r w:rsidR="002468F2" w:rsidRPr="00493F09">
        <w:rPr>
          <w:color w:val="000000"/>
          <w:sz w:val="20"/>
          <w:szCs w:val="20"/>
          <w:shd w:val="clear" w:color="auto" w:fill="F8F9FA"/>
        </w:rPr>
        <w:t>Beale's</w:t>
      </w:r>
      <w:r w:rsidR="002468F2" w:rsidRPr="00493F09">
        <w:rPr>
          <w:sz w:val="20"/>
          <w:szCs w:val="20"/>
        </w:rPr>
        <w:br/>
        <w:t xml:space="preserve">Źródło : </w:t>
      </w:r>
      <w:r w:rsidR="001A61E6" w:rsidRPr="00493F09">
        <w:rPr>
          <w:sz w:val="20"/>
          <w:szCs w:val="20"/>
        </w:rPr>
        <w:t>[</w:t>
      </w:r>
      <w:r w:rsidR="001A61E6">
        <w:rPr>
          <w:sz w:val="20"/>
          <w:szCs w:val="20"/>
        </w:rPr>
        <w:t>7</w:t>
      </w:r>
      <w:r w:rsidR="001A61E6" w:rsidRPr="00493F09">
        <w:rPr>
          <w:sz w:val="20"/>
          <w:szCs w:val="20"/>
        </w:rPr>
        <w:t>]</w:t>
      </w:r>
    </w:p>
    <w:p w14:paraId="742E1846" w14:textId="15CC289E" w:rsidR="00441A66" w:rsidRPr="00493F09" w:rsidRDefault="002468F2" w:rsidP="00B76010">
      <w:pPr>
        <w:tabs>
          <w:tab w:val="left" w:pos="720"/>
          <w:tab w:val="center" w:pos="4393"/>
        </w:tabs>
        <w:spacing w:line="360" w:lineRule="auto"/>
        <w:rPr>
          <w:lang w:eastAsia="en-US"/>
        </w:rPr>
      </w:pPr>
      <w:r w:rsidRPr="00493F09">
        <w:rPr>
          <w:lang w:eastAsia="en-US"/>
        </w:rPr>
        <w:t xml:space="preserve">Wzór funkcji: </w:t>
      </w:r>
    </w:p>
    <w:tbl>
      <w:tblPr>
        <w:tblW w:w="8400" w:type="dxa"/>
        <w:tblInd w:w="780" w:type="dxa"/>
        <w:tblLook w:val="04A0" w:firstRow="1" w:lastRow="0" w:firstColumn="1" w:lastColumn="0" w:noHBand="0" w:noVBand="1"/>
      </w:tblPr>
      <w:tblGrid>
        <w:gridCol w:w="7833"/>
        <w:gridCol w:w="567"/>
      </w:tblGrid>
      <w:tr w:rsidR="00441A66" w:rsidRPr="00493F09" w14:paraId="54AEE943" w14:textId="77777777" w:rsidTr="00441A66">
        <w:trPr>
          <w:trHeight w:val="390"/>
        </w:trPr>
        <w:tc>
          <w:tcPr>
            <w:tcW w:w="7833" w:type="dxa"/>
            <w:shd w:val="clear" w:color="auto" w:fill="auto"/>
          </w:tcPr>
          <w:p w14:paraId="0AFF339F" w14:textId="1729EF20" w:rsidR="00A57194" w:rsidRPr="00493F09" w:rsidRDefault="00A57194" w:rsidP="00A5719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1.5-x+xy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2.25-x+x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2.625-x+x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  <w:p w14:paraId="19C42431" w14:textId="77777777" w:rsidR="00441A66" w:rsidRPr="00493F09" w:rsidRDefault="00441A66" w:rsidP="00B76010"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 w14:paraId="14AD3AA1" w14:textId="15F824A3" w:rsidR="00441A66" w:rsidRPr="00493F09" w:rsidRDefault="00441A66" w:rsidP="00B76010">
            <w:pPr>
              <w:spacing w:after="120" w:line="360" w:lineRule="auto"/>
            </w:pPr>
            <w:r w:rsidRPr="00493F09">
              <w:t>(9)</w:t>
            </w:r>
          </w:p>
        </w:tc>
      </w:tr>
    </w:tbl>
    <w:p w14:paraId="27A97296" w14:textId="348850C2" w:rsidR="002B771E" w:rsidRPr="00493F09" w:rsidRDefault="00A57194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Zestawienie wyników znajduje się w tabeli 3:</w:t>
      </w:r>
    </w:p>
    <w:p w14:paraId="2A9DBE8F" w14:textId="582906E4" w:rsidR="002B771E" w:rsidRPr="00493F09" w:rsidRDefault="002B771E" w:rsidP="002B771E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4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27E7FB3F" w14:textId="77777777" w:rsidTr="00F835C8">
        <w:trPr>
          <w:trHeight w:val="6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0A4342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71FC49" w14:textId="0BF15175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4DE84BDF" w14:textId="68B16850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7F86EA6B" w14:textId="164EC21F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376A9" w14:textId="5E4105C3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DC2AA0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75C3847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19B38940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99E78AE" w14:textId="36913277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8680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CA771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114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C5D6A1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66800A7" w14:textId="0B086F09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08965" w14:textId="75DC103E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BE62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2,790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958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0,440</w:t>
            </w:r>
          </w:p>
        </w:tc>
      </w:tr>
      <w:tr w:rsidR="00844294" w:rsidRPr="00493F09" w14:paraId="168B720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7A51ABE" w14:textId="11D56FAA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FB13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05D6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559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A598A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64FDEBF" w14:textId="77777777" w:rsidR="009D4FA0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45DC8D4" w14:textId="2132E10D" w:rsidR="009D4FA0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FE80A" w14:textId="34534420" w:rsidR="00844294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-0,003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A6D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3,035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675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0,498</w:t>
            </w:r>
          </w:p>
        </w:tc>
      </w:tr>
      <w:tr w:rsidR="00844294" w:rsidRPr="00493F09" w14:paraId="34241AED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EA179A2" w14:textId="08E6DB6D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443E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892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727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B4E5AA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AE49076" w14:textId="77777777" w:rsidR="009D4FA0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2FA826A" w14:textId="5BAB7579" w:rsidR="009D4FA0" w:rsidRPr="00493F09" w:rsidRDefault="009D4FA0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7864" w14:textId="4CEE748F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3D51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3,180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10D9D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0,548</w:t>
            </w:r>
          </w:p>
        </w:tc>
      </w:tr>
      <w:tr w:rsidR="00844294" w:rsidRPr="00493F09" w14:paraId="2FBDE1B5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29B63C" w14:textId="0FC8036C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083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51FD1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D0EC35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2CE3B74" w14:textId="388A043F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255BD" w14:textId="0F6A0F00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-0,008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121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2,880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1148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0,453</w:t>
            </w:r>
          </w:p>
        </w:tc>
      </w:tr>
      <w:tr w:rsidR="00844294" w:rsidRPr="00493F09" w14:paraId="1474F56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2889B79" w14:textId="0ADFB930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25B4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65CD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141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6BC65B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6FD4DF9" w14:textId="77777777" w:rsidR="009D4FA0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022A632" w14:textId="145B8AB0" w:rsidR="009D4FA0" w:rsidRPr="00493F09" w:rsidRDefault="009D4FA0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E233E" w14:textId="6CCBC3C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-0,002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ADD16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06D7B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0,491</w:t>
            </w:r>
          </w:p>
        </w:tc>
      </w:tr>
    </w:tbl>
    <w:p w14:paraId="65F66114" w14:textId="77777777" w:rsidR="002B771E" w:rsidRPr="00493F09" w:rsidRDefault="002B771E" w:rsidP="00D85D64">
      <w:pPr>
        <w:spacing w:line="360" w:lineRule="auto"/>
        <w:ind w:left="576"/>
        <w:jc w:val="both"/>
        <w:rPr>
          <w:lang w:eastAsia="en-US"/>
        </w:rPr>
      </w:pPr>
    </w:p>
    <w:p w14:paraId="37F72A1C" w14:textId="140AFA01" w:rsidR="00D85D64" w:rsidRPr="00493F09" w:rsidRDefault="003322B9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W tym przypadku najlepiej poradził sobie zrównoleglony algorytm Nelder’a – Mead’a który w najmniejszą ilość kroków podał najdokładniejszy wynik. Jest to spowodowane najlepiej obraną ścieżką tworzenia nowych simpleksów dla tego typ</w:t>
      </w:r>
      <w:r w:rsidR="00D85D64" w:rsidRPr="00493F09">
        <w:rPr>
          <w:lang w:eastAsia="en-US"/>
        </w:rPr>
        <w:t xml:space="preserve">u funkcji </w:t>
      </w:r>
      <w:r w:rsidRPr="00493F09">
        <w:rPr>
          <w:lang w:eastAsia="en-US"/>
        </w:rPr>
        <w:t>testowych.</w:t>
      </w:r>
    </w:p>
    <w:p w14:paraId="0425C684" w14:textId="77777777" w:rsidR="002468F2" w:rsidRPr="00493F09" w:rsidRDefault="002468F2" w:rsidP="00B76010">
      <w:pPr>
        <w:spacing w:line="360" w:lineRule="auto"/>
        <w:jc w:val="both"/>
        <w:rPr>
          <w:lang w:eastAsia="en-US"/>
        </w:rPr>
      </w:pPr>
    </w:p>
    <w:p w14:paraId="71F57F05" w14:textId="0A8B48F0" w:rsidR="00D80A88" w:rsidRPr="00493F09" w:rsidRDefault="00D80A88" w:rsidP="00D80A88">
      <w:pPr>
        <w:pStyle w:val="Nagwek2"/>
        <w:numPr>
          <w:ilvl w:val="2"/>
          <w:numId w:val="19"/>
        </w:numPr>
        <w:spacing w:before="240" w:after="120" w:line="360" w:lineRule="auto"/>
        <w:rPr>
          <w:rFonts w:ascii="Times New Roman" w:hAnsi="Times New Roman"/>
          <w:color w:val="auto"/>
          <w:sz w:val="24"/>
          <w:szCs w:val="24"/>
        </w:rPr>
      </w:pPr>
      <w:bookmarkStart w:id="28" w:name="_Toc471381234"/>
      <w:r w:rsidRPr="00493F09">
        <w:rPr>
          <w:rFonts w:ascii="Times New Roman" w:hAnsi="Times New Roman"/>
          <w:color w:val="auto"/>
          <w:sz w:val="24"/>
          <w:szCs w:val="24"/>
        </w:rPr>
        <w:t>Funkcja testowa Booth’s</w:t>
      </w:r>
      <w:bookmarkEnd w:id="28"/>
    </w:p>
    <w:p w14:paraId="05590806" w14:textId="2E8E268C" w:rsidR="00FF3D43" w:rsidRPr="00493F09" w:rsidRDefault="00C47BF3" w:rsidP="00831842">
      <w:pPr>
        <w:ind w:firstLine="708"/>
        <w:rPr>
          <w:lang w:eastAsia="en-US"/>
        </w:rPr>
      </w:pPr>
      <w:r w:rsidRPr="00493F09">
        <w:rPr>
          <w:lang w:eastAsia="en-US"/>
        </w:rPr>
        <w:t xml:space="preserve">Ostatnia z testowych funkcji ma jedno minimum dla </w:t>
      </w:r>
      <w:r w:rsidRPr="00493F09">
        <w:rPr>
          <w:i/>
          <w:lang w:eastAsia="en-US"/>
        </w:rPr>
        <w:t>f</w:t>
      </w:r>
      <w:r w:rsidRPr="00493F09">
        <w:rPr>
          <w:lang w:eastAsia="en-US"/>
        </w:rPr>
        <w:t xml:space="preserve"> (1, 3) = 0. Rysunek 17 pokazuje wykres funkcji:</w:t>
      </w:r>
    </w:p>
    <w:p w14:paraId="2AD7BB00" w14:textId="77777777" w:rsidR="00FF3D43" w:rsidRPr="00493F09" w:rsidRDefault="00FF3D43" w:rsidP="00B76010">
      <w:pPr>
        <w:tabs>
          <w:tab w:val="left" w:pos="2670"/>
        </w:tabs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424"/>
      </w:tblGrid>
      <w:tr w:rsidR="00FF3D43" w:rsidRPr="00493F09" w14:paraId="4A4AC342" w14:textId="77777777" w:rsidTr="00FF3D43">
        <w:trPr>
          <w:jc w:val="center"/>
        </w:trPr>
        <w:tc>
          <w:tcPr>
            <w:tcW w:w="4424" w:type="dxa"/>
            <w:shd w:val="clear" w:color="auto" w:fill="auto"/>
          </w:tcPr>
          <w:p w14:paraId="312DA8EC" w14:textId="12FDE1DA" w:rsidR="00FF3D43" w:rsidRPr="00493F09" w:rsidRDefault="00A43BF9" w:rsidP="00FF3D43">
            <w:pPr>
              <w:spacing w:line="360" w:lineRule="auto"/>
              <w:jc w:val="center"/>
            </w:pPr>
            <w:r w:rsidRPr="00493F09">
              <w:rPr>
                <w:noProof/>
              </w:rPr>
              <w:drawing>
                <wp:inline distT="0" distB="0" distL="0" distR="0" wp14:anchorId="2B3C4CA3" wp14:editId="01F444BE">
                  <wp:extent cx="2581275" cy="1514475"/>
                  <wp:effectExtent l="0" t="0" r="0" b="0"/>
                  <wp:docPr id="33" name="Obraz 33" descr="File:Booth's function.pd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File:Booth's function.pd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B628DF" w14:textId="327CA4E5" w:rsidR="00FF3D43" w:rsidRPr="00493F09" w:rsidRDefault="00FF3D43" w:rsidP="00981E0B">
            <w:pPr>
              <w:spacing w:line="360" w:lineRule="auto"/>
              <w:jc w:val="center"/>
              <w:rPr>
                <w:lang w:eastAsia="en-US"/>
              </w:rPr>
            </w:pPr>
            <w:r w:rsidRPr="00493F09">
              <w:rPr>
                <w:b/>
                <w:sz w:val="20"/>
                <w:szCs w:val="20"/>
              </w:rPr>
              <w:t>Rys. 1</w:t>
            </w:r>
            <w:r w:rsidR="00C75A23">
              <w:rPr>
                <w:b/>
                <w:sz w:val="20"/>
                <w:szCs w:val="20"/>
              </w:rPr>
              <w:t>6</w:t>
            </w:r>
            <w:r w:rsidRPr="00493F09">
              <w:rPr>
                <w:b/>
                <w:sz w:val="20"/>
                <w:szCs w:val="20"/>
              </w:rPr>
              <w:t xml:space="preserve">. </w:t>
            </w:r>
            <w:r w:rsidRPr="00493F09">
              <w:rPr>
                <w:sz w:val="20"/>
                <w:szCs w:val="20"/>
              </w:rPr>
              <w:t xml:space="preserve">Funkcja testowa : </w:t>
            </w:r>
            <w:r w:rsidRPr="00493F09">
              <w:rPr>
                <w:color w:val="000000"/>
                <w:sz w:val="20"/>
                <w:szCs w:val="20"/>
                <w:shd w:val="clear" w:color="auto" w:fill="F8F9FA"/>
              </w:rPr>
              <w:t>Beale's</w:t>
            </w:r>
            <w:r w:rsidRPr="00493F09">
              <w:rPr>
                <w:sz w:val="20"/>
                <w:szCs w:val="20"/>
              </w:rPr>
              <w:br/>
              <w:t xml:space="preserve">Źródło : </w:t>
            </w:r>
            <w:r w:rsidR="001A61E6" w:rsidRPr="00493F09">
              <w:rPr>
                <w:sz w:val="20"/>
                <w:szCs w:val="20"/>
              </w:rPr>
              <w:t>[</w:t>
            </w:r>
            <w:r w:rsidR="001A61E6">
              <w:rPr>
                <w:sz w:val="20"/>
                <w:szCs w:val="20"/>
              </w:rPr>
              <w:t>7</w:t>
            </w:r>
            <w:r w:rsidR="001A61E6" w:rsidRPr="00493F09">
              <w:rPr>
                <w:sz w:val="20"/>
                <w:szCs w:val="20"/>
              </w:rPr>
              <w:t>]</w:t>
            </w:r>
          </w:p>
        </w:tc>
      </w:tr>
    </w:tbl>
    <w:p w14:paraId="3131A96C" w14:textId="77777777" w:rsidR="00FF3D43" w:rsidRPr="00493F09" w:rsidRDefault="00FF3D43" w:rsidP="00FF3D43">
      <w:pPr>
        <w:tabs>
          <w:tab w:val="left" w:pos="2670"/>
        </w:tabs>
        <w:spacing w:line="360" w:lineRule="auto"/>
        <w:ind w:firstLine="576"/>
        <w:rPr>
          <w:lang w:eastAsia="en-US"/>
        </w:rPr>
      </w:pPr>
    </w:p>
    <w:bookmarkEnd w:id="24"/>
    <w:p w14:paraId="233371E8" w14:textId="62A4313D" w:rsidR="005873F2" w:rsidRPr="00493F09" w:rsidRDefault="00C47BF3" w:rsidP="00B76010">
      <w:pPr>
        <w:spacing w:line="360" w:lineRule="auto"/>
        <w:rPr>
          <w:lang w:eastAsia="en-US"/>
        </w:rPr>
      </w:pPr>
      <w:r w:rsidRPr="00493F09">
        <w:rPr>
          <w:lang w:eastAsia="en-US"/>
        </w:rPr>
        <w:t>Wzór funkcji:</w:t>
      </w:r>
    </w:p>
    <w:tbl>
      <w:tblPr>
        <w:tblpPr w:leftFromText="141" w:rightFromText="141" w:vertAnchor="text" w:horzAnchor="margin" w:tblpY="432"/>
        <w:tblW w:w="9209" w:type="dxa"/>
        <w:tblLook w:val="04A0" w:firstRow="1" w:lastRow="0" w:firstColumn="1" w:lastColumn="0" w:noHBand="0" w:noVBand="1"/>
      </w:tblPr>
      <w:tblGrid>
        <w:gridCol w:w="7833"/>
        <w:gridCol w:w="1376"/>
      </w:tblGrid>
      <w:tr w:rsidR="00C47BF3" w:rsidRPr="00493F09" w14:paraId="2EEDC593" w14:textId="77777777" w:rsidTr="00CE4311">
        <w:trPr>
          <w:trHeight w:val="390"/>
        </w:trPr>
        <w:tc>
          <w:tcPr>
            <w:tcW w:w="7833" w:type="dxa"/>
            <w:shd w:val="clear" w:color="auto" w:fill="auto"/>
          </w:tcPr>
          <w:p w14:paraId="7B8A9DEE" w14:textId="092CFE59" w:rsidR="00C47BF3" w:rsidRPr="00493F09" w:rsidRDefault="00C47BF3" w:rsidP="00C47BF3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x+2y-7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2x+y-5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76" w:type="dxa"/>
            <w:shd w:val="clear" w:color="auto" w:fill="auto"/>
          </w:tcPr>
          <w:p w14:paraId="0FD9BB29" w14:textId="77777777" w:rsidR="00C47BF3" w:rsidRPr="00493F09" w:rsidRDefault="00C47BF3" w:rsidP="00C47BF3">
            <w:pPr>
              <w:spacing w:after="120" w:line="360" w:lineRule="auto"/>
              <w:jc w:val="right"/>
            </w:pPr>
            <w:r w:rsidRPr="00493F09">
              <w:t>(9)</w:t>
            </w:r>
          </w:p>
        </w:tc>
      </w:tr>
    </w:tbl>
    <w:p w14:paraId="5251F30C" w14:textId="700AE931" w:rsidR="00C47BF3" w:rsidRPr="00493F09" w:rsidRDefault="00CE4311" w:rsidP="00CE4311">
      <w:pPr>
        <w:spacing w:line="360" w:lineRule="auto"/>
        <w:rPr>
          <w:lang w:eastAsia="en-US"/>
        </w:rPr>
      </w:pPr>
      <w:r>
        <w:rPr>
          <w:lang w:eastAsia="en-US"/>
        </w:rPr>
        <w:br/>
        <w:t>W t</w:t>
      </w:r>
      <w:r w:rsidR="00C47BF3" w:rsidRPr="00493F09">
        <w:rPr>
          <w:lang w:eastAsia="en-US"/>
        </w:rPr>
        <w:t>abeli 4 zostały przedstawione wyniki:</w:t>
      </w:r>
    </w:p>
    <w:p w14:paraId="0A1D4279" w14:textId="77777777" w:rsidR="00C47BF3" w:rsidRPr="00493F09" w:rsidRDefault="00C47BF3" w:rsidP="00B76010">
      <w:pPr>
        <w:rPr>
          <w:lang w:eastAsia="en-US"/>
        </w:rPr>
      </w:pPr>
    </w:p>
    <w:p w14:paraId="75193AA1" w14:textId="31C701DA" w:rsidR="005873F2" w:rsidRPr="00493F09" w:rsidRDefault="005873F2" w:rsidP="005873F2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lang w:eastAsia="en-US"/>
        </w:rPr>
        <w:tab/>
      </w:r>
      <w:r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5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>Zestawienie wyników obliczeń algorytmów dla badanej funkcji testowej</w:t>
      </w:r>
    </w:p>
    <w:tbl>
      <w:tblPr>
        <w:tblW w:w="906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8"/>
        <w:gridCol w:w="1280"/>
        <w:gridCol w:w="1660"/>
        <w:gridCol w:w="1423"/>
        <w:gridCol w:w="900"/>
        <w:gridCol w:w="870"/>
        <w:gridCol w:w="836"/>
      </w:tblGrid>
      <w:tr w:rsidR="00F835C8" w:rsidRPr="00493F09" w14:paraId="001D2B9F" w14:textId="77777777" w:rsidTr="00F835C8">
        <w:trPr>
          <w:trHeight w:val="6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6163ECC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7415C3" w14:textId="45437254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Średnia ilość </w:t>
            </w:r>
            <w:r w:rsidRPr="00493F09">
              <w:rPr>
                <w:color w:val="000000"/>
                <w:sz w:val="22"/>
                <w:szCs w:val="22"/>
              </w:rPr>
              <w:t>kroków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673CB35" w14:textId="7738CE28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Średnia l</w:t>
            </w:r>
            <w:r w:rsidRPr="00493F09">
              <w:rPr>
                <w:color w:val="000000"/>
                <w:sz w:val="22"/>
                <w:szCs w:val="22"/>
              </w:rPr>
              <w:t>iczba wywołań funkcji celu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</w:tcPr>
          <w:p w14:paraId="25A1D8E1" w14:textId="6FCED139" w:rsidR="00F835C8" w:rsidRPr="00493F09" w:rsidRDefault="003400DA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Ilość </w:t>
            </w:r>
            <w:r>
              <w:rPr>
                <w:color w:val="000000"/>
                <w:sz w:val="22"/>
                <w:szCs w:val="22"/>
              </w:rPr>
              <w:t>odnalezionego minimum globalnego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3478347" w14:textId="672F88D9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Wartość 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983F828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D40DAB" w14:textId="77777777" w:rsidR="00F835C8" w:rsidRPr="00493F09" w:rsidRDefault="00F835C8" w:rsidP="00F835C8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x</w:t>
            </w:r>
            <w:r w:rsidRPr="00493F09">
              <w:rPr>
                <w:color w:val="000000"/>
                <w:sz w:val="22"/>
                <w:szCs w:val="22"/>
                <w:vertAlign w:val="subscript"/>
              </w:rPr>
              <w:t>2</w:t>
            </w:r>
          </w:p>
        </w:tc>
      </w:tr>
      <w:tr w:rsidR="00844294" w:rsidRPr="00493F09" w14:paraId="5FDE4544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A1F25B6" w14:textId="76DCC40B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6A4B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C4FE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82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10BB89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4B1095B" w14:textId="14F18BDD" w:rsidR="00CE4311" w:rsidRPr="00493F09" w:rsidRDefault="00CE4311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74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3869" w14:textId="5940DA4F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502F6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1,014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8A02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2,949</w:t>
            </w:r>
          </w:p>
        </w:tc>
      </w:tr>
      <w:tr w:rsidR="00844294" w:rsidRPr="00493F09" w14:paraId="70FFFF33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D143A09" w14:textId="7A1965CE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losowe ścieżki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36088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B2595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381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C6955E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EE05810" w14:textId="77777777" w:rsidR="00CE4311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068323CA" w14:textId="39AF25E8" w:rsidR="00CE4311" w:rsidRPr="00493F09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81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BFB7" w14:textId="65CE00DC" w:rsidR="00844294" w:rsidRPr="00493F09" w:rsidRDefault="003400DA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0,005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0893F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0,930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37D0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3,054</w:t>
            </w:r>
          </w:p>
        </w:tc>
      </w:tr>
      <w:tr w:rsidR="00844294" w:rsidRPr="00493F09" w14:paraId="2640C032" w14:textId="77777777" w:rsidTr="00F835C8">
        <w:trPr>
          <w:trHeight w:val="6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27EE4329" w14:textId="770F5090" w:rsidR="00844294" w:rsidRPr="00493F09" w:rsidRDefault="00844294" w:rsidP="00810197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– skoki z odchyleniem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4AA4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3721B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486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0E7C6D" w14:textId="77777777" w:rsidR="00844294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03DB0ED" w14:textId="77777777" w:rsidR="00CE4311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66199493" w14:textId="6E232566" w:rsidR="00CE4311" w:rsidRPr="00493F09" w:rsidRDefault="00CE4311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71D1" w14:textId="503B8D37" w:rsidR="00844294" w:rsidRPr="00493F09" w:rsidRDefault="003400DA" w:rsidP="00810197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2A14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2239" w14:textId="77777777" w:rsidR="00844294" w:rsidRPr="00493F09" w:rsidRDefault="00844294" w:rsidP="00810197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3,017</w:t>
            </w:r>
          </w:p>
        </w:tc>
      </w:tr>
      <w:tr w:rsidR="00844294" w:rsidRPr="00493F09" w14:paraId="1D65DF33" w14:textId="77777777" w:rsidTr="00F835C8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1D1A0FB0" w14:textId="79A3A38F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89E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138CC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239C2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1E63F779" w14:textId="62A7859A" w:rsidR="00CE4311" w:rsidRPr="00493F09" w:rsidRDefault="00CE4311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B51D" w14:textId="21ECF30A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EC8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1,012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E751" w14:textId="06043483" w:rsidR="00844294" w:rsidRPr="00493F09" w:rsidRDefault="009C7165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3,033</w:t>
            </w:r>
          </w:p>
        </w:tc>
      </w:tr>
      <w:tr w:rsidR="00844294" w:rsidRPr="00493F09" w14:paraId="41907B4A" w14:textId="77777777" w:rsidTr="00CE4311">
        <w:trPr>
          <w:trHeight w:val="443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8307A05" w14:textId="3B5CE091" w:rsidR="00844294" w:rsidRPr="00493F09" w:rsidRDefault="00844294" w:rsidP="002D63F4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6117F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FC65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132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6E43C" w14:textId="77777777" w:rsidR="00844294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</w:p>
          <w:p w14:paraId="7B76479D" w14:textId="0E44F6DE" w:rsidR="00CE4311" w:rsidRPr="00493F09" w:rsidRDefault="00CE4311" w:rsidP="00CE431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83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7E92" w14:textId="72F100A1" w:rsidR="00844294" w:rsidRPr="00493F09" w:rsidRDefault="003400DA" w:rsidP="002D63F4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0,003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84C47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1,049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32433" w14:textId="77777777" w:rsidR="00844294" w:rsidRPr="00493F09" w:rsidRDefault="00844294" w:rsidP="002D63F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2,927</w:t>
            </w:r>
          </w:p>
        </w:tc>
      </w:tr>
    </w:tbl>
    <w:p w14:paraId="5ED699A7" w14:textId="77777777" w:rsidR="00A7120C" w:rsidRPr="00493F09" w:rsidRDefault="00A7120C" w:rsidP="002471E1">
      <w:pPr>
        <w:rPr>
          <w:lang w:eastAsia="en-US"/>
        </w:rPr>
      </w:pPr>
    </w:p>
    <w:p w14:paraId="61F765ED" w14:textId="276ECF3E" w:rsidR="006879CF" w:rsidRPr="00493F09" w:rsidRDefault="00981E0B" w:rsidP="00B76010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 xml:space="preserve">Każdy z przedstawionych algorytmów obliczył minimum tej funkcji testowej </w:t>
      </w:r>
      <w:r w:rsidRPr="00493F09">
        <w:rPr>
          <w:lang w:eastAsia="en-US"/>
        </w:rPr>
        <w:br/>
        <w:t>w małej ilości kroków – jest to spowodowane nie skomplikowaniem funkcji celu.</w:t>
      </w:r>
      <w:r w:rsidR="00721E16" w:rsidRPr="00493F09">
        <w:rPr>
          <w:lang w:eastAsia="en-US"/>
        </w:rPr>
        <w:br/>
      </w:r>
      <w:r w:rsidR="00B94F34">
        <w:rPr>
          <w:lang w:eastAsia="en-US"/>
        </w:rPr>
        <w:t>Wszystkie algorytmy</w:t>
      </w:r>
      <w:r w:rsidR="00CE4311">
        <w:rPr>
          <w:lang w:eastAsia="en-US"/>
        </w:rPr>
        <w:t xml:space="preserve"> w </w:t>
      </w:r>
      <w:r w:rsidR="00B94F34">
        <w:rPr>
          <w:lang w:eastAsia="en-US"/>
        </w:rPr>
        <w:t xml:space="preserve">dużej ilości </w:t>
      </w:r>
      <w:r w:rsidR="00CE4311">
        <w:rPr>
          <w:lang w:eastAsia="en-US"/>
        </w:rPr>
        <w:t>tes</w:t>
      </w:r>
      <w:r w:rsidR="00B94F34">
        <w:rPr>
          <w:lang w:eastAsia="en-US"/>
        </w:rPr>
        <w:t>tów odnalazły</w:t>
      </w:r>
      <w:r w:rsidR="00CE4311">
        <w:rPr>
          <w:lang w:eastAsia="en-US"/>
        </w:rPr>
        <w:t xml:space="preserve"> </w:t>
      </w:r>
      <w:r w:rsidR="00B94F34">
        <w:rPr>
          <w:lang w:eastAsia="en-US"/>
        </w:rPr>
        <w:t xml:space="preserve">globalne minimum, ponieważ wzór funkcji był prosty dlatego wartości w każdym z algorytmów są bardzo zbliżone. </w:t>
      </w:r>
    </w:p>
    <w:p w14:paraId="7F2B830F" w14:textId="77777777" w:rsidR="006879CF" w:rsidRPr="00493F09" w:rsidRDefault="006879CF" w:rsidP="00B76010">
      <w:pPr>
        <w:spacing w:line="360" w:lineRule="auto"/>
        <w:jc w:val="both"/>
        <w:rPr>
          <w:lang w:eastAsia="en-US"/>
        </w:rPr>
      </w:pPr>
    </w:p>
    <w:p w14:paraId="31B1D867" w14:textId="11193D50" w:rsidR="00974995" w:rsidRPr="00493F09" w:rsidRDefault="00071EAC" w:rsidP="00974995">
      <w:pPr>
        <w:pStyle w:val="Nagwek2"/>
        <w:numPr>
          <w:ilvl w:val="1"/>
          <w:numId w:val="19"/>
        </w:numPr>
        <w:spacing w:before="240" w:after="120" w:line="360" w:lineRule="auto"/>
        <w:ind w:left="576" w:hanging="576"/>
        <w:jc w:val="both"/>
        <w:rPr>
          <w:rFonts w:ascii="Times New Roman" w:hAnsi="Times New Roman"/>
          <w:color w:val="auto"/>
          <w:sz w:val="28"/>
          <w:szCs w:val="28"/>
        </w:rPr>
      </w:pPr>
      <w:bookmarkStart w:id="29" w:name="_Toc471381235"/>
      <w:r>
        <w:rPr>
          <w:rFonts w:ascii="Times New Roman" w:hAnsi="Times New Roman"/>
          <w:color w:val="auto"/>
          <w:sz w:val="28"/>
          <w:szCs w:val="28"/>
        </w:rPr>
        <w:t>Opracowanie wyników</w:t>
      </w:r>
      <w:bookmarkEnd w:id="29"/>
    </w:p>
    <w:p w14:paraId="1F4A9F3D" w14:textId="0EDB72F8" w:rsidR="00806EFE" w:rsidRPr="00493F09" w:rsidRDefault="00CB7DE3" w:rsidP="00B76010">
      <w:pPr>
        <w:spacing w:line="360" w:lineRule="auto"/>
        <w:ind w:firstLine="576"/>
        <w:jc w:val="both"/>
      </w:pPr>
      <w:r w:rsidRPr="00493F09">
        <w:t xml:space="preserve">Każdy z algorytmów w wersji podstawowej oraz zrównoleglonej poradził sobie z funkcjami testowymi. </w:t>
      </w:r>
      <w:r w:rsidR="00E35007" w:rsidRPr="00493F09">
        <w:t>Można zauważyć, że wraz z zwiększoną ilością wywołań funkcji celu</w:t>
      </w:r>
      <w:r w:rsidR="00806EFE" w:rsidRPr="00493F09">
        <w:t xml:space="preserve"> w pojedynczej iteracji wartość jest dokładniejsza oraz zostaje odnaleziona w mniejszej ilości kroków. Jednak najważniejszym powodem zrównoleglenia tych algorytmów, było zmniejszenie czasu obliczeń. W tabeli 5 zostały zestawione czasy wykonania poszczególnych algorytmów:</w:t>
      </w:r>
    </w:p>
    <w:p w14:paraId="13D643FA" w14:textId="77777777" w:rsidR="00806EFE" w:rsidRPr="00493F09" w:rsidRDefault="00806EFE" w:rsidP="00B76010">
      <w:pPr>
        <w:spacing w:line="360" w:lineRule="auto"/>
        <w:ind w:firstLine="576"/>
        <w:jc w:val="both"/>
      </w:pPr>
    </w:p>
    <w:p w14:paraId="4E3AF34A" w14:textId="01C5CD47" w:rsidR="00806EFE" w:rsidRPr="00493F09" w:rsidRDefault="00806EFE" w:rsidP="00806EFE">
      <w:pPr>
        <w:spacing w:line="360" w:lineRule="auto"/>
        <w:ind w:left="705"/>
        <w:rPr>
          <w:sz w:val="20"/>
          <w:szCs w:val="20"/>
          <w:lang w:eastAsia="en-US"/>
        </w:rPr>
      </w:pPr>
      <w:r w:rsidRPr="00493F09">
        <w:rPr>
          <w:lang w:eastAsia="en-US"/>
        </w:rPr>
        <w:tab/>
      </w:r>
      <w:r w:rsidR="00B9611F" w:rsidRPr="00493F09">
        <w:rPr>
          <w:b/>
          <w:sz w:val="20"/>
          <w:szCs w:val="20"/>
        </w:rPr>
        <w:t xml:space="preserve">Tabela </w:t>
      </w:r>
      <w:r w:rsidR="00986D5F">
        <w:rPr>
          <w:b/>
          <w:sz w:val="20"/>
          <w:szCs w:val="20"/>
        </w:rPr>
        <w:t>6</w:t>
      </w:r>
      <w:r w:rsidRPr="00493F09">
        <w:rPr>
          <w:b/>
          <w:sz w:val="20"/>
          <w:szCs w:val="20"/>
        </w:rPr>
        <w:t xml:space="preserve">. </w:t>
      </w:r>
      <w:r w:rsidRPr="00493F09">
        <w:rPr>
          <w:sz w:val="20"/>
          <w:szCs w:val="20"/>
        </w:rPr>
        <w:t xml:space="preserve">Zestawienie </w:t>
      </w:r>
      <w:r w:rsidR="002D63F4" w:rsidRPr="00493F09">
        <w:rPr>
          <w:sz w:val="20"/>
          <w:szCs w:val="20"/>
        </w:rPr>
        <w:t>czasów wykonania funkcji testowych</w:t>
      </w:r>
    </w:p>
    <w:tbl>
      <w:tblPr>
        <w:tblW w:w="7651" w:type="dxa"/>
        <w:tblInd w:w="7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0"/>
        <w:gridCol w:w="1457"/>
        <w:gridCol w:w="1134"/>
        <w:gridCol w:w="1249"/>
        <w:gridCol w:w="1161"/>
      </w:tblGrid>
      <w:tr w:rsidR="002D63F4" w:rsidRPr="00493F09" w14:paraId="72CDF100" w14:textId="77777777" w:rsidTr="00B76010">
        <w:trPr>
          <w:trHeight w:val="600"/>
        </w:trPr>
        <w:tc>
          <w:tcPr>
            <w:tcW w:w="2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35F0427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2F306C" w14:textId="10C76A5A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Funkcja testowa Rastigin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0617A6C" w14:textId="1A3B2BC1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Funkcja testowa Ackley's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6A25D40" w14:textId="345F80CC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Funkcja testowa Baley's 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E015D2" w14:textId="51CA61A9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Funkcja testowa Booth's</w:t>
            </w:r>
          </w:p>
        </w:tc>
      </w:tr>
      <w:tr w:rsidR="002D63F4" w:rsidRPr="00493F09" w14:paraId="01B2A38C" w14:textId="77777777" w:rsidTr="00B76010">
        <w:trPr>
          <w:trHeight w:val="3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61A373A6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8A1D0" w14:textId="48B00503" w:rsidR="002D63F4" w:rsidRPr="00493F09" w:rsidRDefault="00620E9D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55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81BA" w14:textId="0E1512E3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39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9C41" w14:textId="6CBF59C2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43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41BA" w14:textId="57BF3B39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27 ms</w:t>
            </w:r>
          </w:p>
        </w:tc>
      </w:tr>
      <w:tr w:rsidR="002D63F4" w:rsidRPr="00493F09" w14:paraId="447B8C5E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3D38D813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1CCF" w14:textId="4AE0F0B9" w:rsidR="002D63F4" w:rsidRPr="00493F09" w:rsidRDefault="00B112A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43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FBC0" w14:textId="05F3147F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17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EAB0" w14:textId="600F0D0B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24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82F" w14:textId="7F45507E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19 ms</w:t>
            </w:r>
          </w:p>
        </w:tc>
      </w:tr>
      <w:tr w:rsidR="002D63F4" w:rsidRPr="00493F09" w14:paraId="78CA162D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52C4D4D4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Hook'a-Jeeves'a równolegle - druga wersja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5AB52" w14:textId="37FB1901" w:rsidR="002D63F4" w:rsidRPr="00493F09" w:rsidRDefault="00266311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37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A4E9F" w14:textId="008637C4" w:rsidR="002D63F4" w:rsidRPr="00493F09" w:rsidRDefault="00613E2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14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6D778" w14:textId="3BDC6BDB" w:rsidR="002D63F4" w:rsidRPr="00493F09" w:rsidRDefault="00C80821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  <w:r w:rsidR="00A5017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4E8CB" w14:textId="572CEE07" w:rsidR="002D63F4" w:rsidRPr="00493F09" w:rsidRDefault="00E55EB4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  <w:r w:rsidR="00A5017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</w:tr>
      <w:tr w:rsidR="002D63F4" w:rsidRPr="00493F09" w14:paraId="04388792" w14:textId="77777777" w:rsidTr="00B76010">
        <w:trPr>
          <w:trHeight w:val="3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7BC1B115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 xml:space="preserve">Metoda Nelder'a-Mead'a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372D5" w14:textId="51A4F7A7" w:rsidR="002D63F4" w:rsidRPr="00493F09" w:rsidRDefault="00BF2264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65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2721" w14:textId="5DA1DDB9" w:rsidR="002D63F4" w:rsidRPr="00493F09" w:rsidRDefault="00A50175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67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D6FD" w14:textId="451206CD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41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A4BA7" w14:textId="57E21D35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23 ms</w:t>
            </w:r>
          </w:p>
        </w:tc>
      </w:tr>
      <w:tr w:rsidR="002D63F4" w:rsidRPr="00493F09" w14:paraId="0327C057" w14:textId="77777777" w:rsidTr="00B76010">
        <w:trPr>
          <w:trHeight w:val="600"/>
        </w:trPr>
        <w:tc>
          <w:tcPr>
            <w:tcW w:w="2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bottom"/>
            <w:hideMark/>
          </w:tcPr>
          <w:p w14:paraId="07B59208" w14:textId="77777777" w:rsidR="002D63F4" w:rsidRPr="00493F09" w:rsidRDefault="002D63F4" w:rsidP="00A6167B">
            <w:pPr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Metoda Nelder'a-Mead'a równolegle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F3E7" w14:textId="7DF9E431" w:rsidR="002D63F4" w:rsidRPr="00493F09" w:rsidRDefault="00895AA5" w:rsidP="00A6167B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46</w:t>
            </w:r>
            <w:r w:rsidR="00613E25"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CB33" w14:textId="25423553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29 ms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C14AE" w14:textId="7FBFFC1B" w:rsidR="002D63F4" w:rsidRPr="00493F09" w:rsidRDefault="00A50175" w:rsidP="00A6167B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26 ms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370B" w14:textId="13F864D9" w:rsidR="002D63F4" w:rsidRPr="00493F09" w:rsidRDefault="00A50175" w:rsidP="00E55EB4">
            <w:pPr>
              <w:jc w:val="center"/>
              <w:rPr>
                <w:color w:val="000000"/>
                <w:sz w:val="22"/>
                <w:szCs w:val="22"/>
              </w:rPr>
            </w:pPr>
            <w:r w:rsidRPr="00493F09">
              <w:rPr>
                <w:color w:val="000000"/>
                <w:sz w:val="22"/>
                <w:szCs w:val="22"/>
              </w:rPr>
              <w:t>1</w:t>
            </w:r>
            <w:r w:rsidR="00E55EB4">
              <w:rPr>
                <w:color w:val="000000"/>
                <w:sz w:val="22"/>
                <w:szCs w:val="22"/>
              </w:rPr>
              <w:t>5</w:t>
            </w:r>
            <w:r w:rsidRPr="00493F09">
              <w:rPr>
                <w:color w:val="000000"/>
                <w:sz w:val="22"/>
                <w:szCs w:val="22"/>
              </w:rPr>
              <w:t xml:space="preserve"> ms</w:t>
            </w:r>
          </w:p>
        </w:tc>
      </w:tr>
    </w:tbl>
    <w:p w14:paraId="3DEA818C" w14:textId="77777777" w:rsidR="00A50175" w:rsidRPr="00493F09" w:rsidRDefault="00A50175" w:rsidP="00B76010">
      <w:pPr>
        <w:spacing w:line="360" w:lineRule="auto"/>
        <w:rPr>
          <w:sz w:val="20"/>
          <w:szCs w:val="20"/>
        </w:rPr>
      </w:pPr>
    </w:p>
    <w:p w14:paraId="461B24E0" w14:textId="16887528" w:rsidR="009C1A59" w:rsidRDefault="009C1A59" w:rsidP="00A50175">
      <w:pPr>
        <w:spacing w:line="360" w:lineRule="auto"/>
        <w:jc w:val="both"/>
      </w:pPr>
      <w:r w:rsidRPr="00493F09">
        <w:t>Z powodu nieskomplikowanych funkcji testowych w przestrzeni dwuwymiarowej czasy algorytmów są bardzo niskie. Każda z wersji równoległych przyniosła skrócenie c</w:t>
      </w:r>
      <w:r w:rsidR="00B9611F" w:rsidRPr="00493F09">
        <w:t xml:space="preserve">zasu obliczeń w pewnym stopniu. Z danych przedstawionych w Tabeli 5 można wywnioskować, że zrównoleglenie algorytmów metodami przedstawionymi w rozdziale czwartym przyniosło oczekiwane rezultaty. </w:t>
      </w:r>
    </w:p>
    <w:p w14:paraId="0C034EBC" w14:textId="788B3960" w:rsidR="00ED689A" w:rsidRDefault="00ED689A" w:rsidP="00A50175">
      <w:pPr>
        <w:spacing w:line="360" w:lineRule="auto"/>
        <w:jc w:val="both"/>
      </w:pPr>
      <w:r>
        <w:tab/>
        <w:t xml:space="preserve">Na poniższym rysunku 16 został przedstawiony wykres zależności iteracji od minimalizacji wartości funkcji celu. </w:t>
      </w:r>
    </w:p>
    <w:p w14:paraId="10251B27" w14:textId="77777777" w:rsidR="00ED689A" w:rsidRDefault="00ED689A">
      <w:r>
        <w:br w:type="page"/>
      </w:r>
    </w:p>
    <w:p w14:paraId="6348BD18" w14:textId="5D60B021" w:rsidR="00ED689A" w:rsidRDefault="00ED689A" w:rsidP="00A50175">
      <w:pPr>
        <w:spacing w:line="360" w:lineRule="auto"/>
        <w:jc w:val="both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487C22F" wp14:editId="34B3D9C1">
            <wp:extent cx="5760720" cy="4424218"/>
            <wp:effectExtent l="0" t="0" r="11430" b="14605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6151D5C0" w14:textId="1AB009BE" w:rsidR="00986D5F" w:rsidRPr="00493F09" w:rsidRDefault="00986D5F" w:rsidP="00986D5F">
      <w:pPr>
        <w:spacing w:line="360" w:lineRule="auto"/>
        <w:jc w:val="center"/>
        <w:rPr>
          <w:sz w:val="20"/>
          <w:szCs w:val="20"/>
        </w:rPr>
      </w:pPr>
      <w:r w:rsidRPr="00493F09">
        <w:rPr>
          <w:b/>
          <w:sz w:val="20"/>
          <w:szCs w:val="20"/>
        </w:rPr>
        <w:t>Rys. 1</w:t>
      </w:r>
      <w:r w:rsidR="00C75A23">
        <w:rPr>
          <w:b/>
          <w:sz w:val="20"/>
          <w:szCs w:val="20"/>
        </w:rPr>
        <w:t>7</w:t>
      </w:r>
      <w:r w:rsidRPr="00493F09">
        <w:rPr>
          <w:b/>
          <w:sz w:val="20"/>
          <w:szCs w:val="20"/>
        </w:rPr>
        <w:t xml:space="preserve">. </w:t>
      </w:r>
      <w:r>
        <w:rPr>
          <w:sz w:val="20"/>
          <w:szCs w:val="20"/>
        </w:rPr>
        <w:t xml:space="preserve">Wykres zależności wartości funkcji celu w kolejnych iteracjach </w:t>
      </w:r>
      <w:r w:rsidRPr="00493F09">
        <w:rPr>
          <w:sz w:val="20"/>
          <w:szCs w:val="20"/>
        </w:rPr>
        <w:br/>
        <w:t xml:space="preserve">Źródło : </w:t>
      </w:r>
      <w:r>
        <w:rPr>
          <w:sz w:val="20"/>
          <w:szCs w:val="20"/>
        </w:rPr>
        <w:t>opracowanie własne</w:t>
      </w:r>
    </w:p>
    <w:p w14:paraId="0188AA33" w14:textId="77777777" w:rsidR="00ED689A" w:rsidRDefault="00ED689A" w:rsidP="00ED689A">
      <w:pPr>
        <w:jc w:val="both"/>
        <w:rPr>
          <w:sz w:val="20"/>
          <w:szCs w:val="20"/>
        </w:rPr>
      </w:pPr>
    </w:p>
    <w:p w14:paraId="59B7978A" w14:textId="4D42C5F6" w:rsidR="009C1A59" w:rsidRPr="00ED689A" w:rsidRDefault="00ED689A" w:rsidP="00ED689A">
      <w:pPr>
        <w:spacing w:line="360" w:lineRule="auto"/>
        <w:jc w:val="both"/>
      </w:pPr>
      <w:r w:rsidRPr="00ED689A">
        <w:t xml:space="preserve">Można zauważyć, że algorytmy zrównoleglone w wcześniejszym kroku zbliżyły się do wartości </w:t>
      </w:r>
      <w:r>
        <w:t xml:space="preserve">minimum globalnego. Bardzo ważne było pierwsze 10 kroków gdzie mieliśmy największy skok spadku wartości funkcji celu. </w:t>
      </w:r>
      <w:r w:rsidR="000B06C0">
        <w:t>Współbieżne</w:t>
      </w:r>
      <w:r>
        <w:t xml:space="preserve"> algorytmy szybciej i częściej osiągnęły </w:t>
      </w:r>
      <w:r w:rsidR="000B06C0">
        <w:t>ekstremum globalne, a co za tym idzie dokładność wyników była większa.</w:t>
      </w:r>
      <w:r w:rsidR="009C1A59" w:rsidRPr="00ED689A">
        <w:br w:type="page"/>
      </w:r>
    </w:p>
    <w:p w14:paraId="1A6287AF" w14:textId="10D3A09F" w:rsidR="002471E1" w:rsidRPr="00493F09" w:rsidRDefault="008F4817" w:rsidP="00446FA6">
      <w:pPr>
        <w:pStyle w:val="Nagwek2"/>
        <w:numPr>
          <w:ilvl w:val="1"/>
          <w:numId w:val="19"/>
        </w:numPr>
        <w:spacing w:line="360" w:lineRule="auto"/>
        <w:ind w:left="576" w:hanging="576"/>
        <w:rPr>
          <w:rFonts w:ascii="Times New Roman" w:hAnsi="Times New Roman"/>
          <w:color w:val="auto"/>
          <w:sz w:val="28"/>
          <w:szCs w:val="28"/>
        </w:rPr>
      </w:pPr>
      <w:bookmarkStart w:id="30" w:name="_Toc471381236"/>
      <w:r w:rsidRPr="00493F09">
        <w:rPr>
          <w:rFonts w:ascii="Times New Roman" w:hAnsi="Times New Roman"/>
          <w:color w:val="auto"/>
          <w:sz w:val="28"/>
          <w:szCs w:val="28"/>
        </w:rPr>
        <w:lastRenderedPageBreak/>
        <w:t>Problem praktyczny</w:t>
      </w:r>
      <w:bookmarkEnd w:id="30"/>
    </w:p>
    <w:p w14:paraId="50FC040A" w14:textId="77777777" w:rsidR="009270E7" w:rsidRPr="00493F09" w:rsidRDefault="009270E7" w:rsidP="002471E1">
      <w:pPr>
        <w:rPr>
          <w:lang w:eastAsia="en-US"/>
        </w:rPr>
      </w:pPr>
    </w:p>
    <w:p w14:paraId="6F33C7B3" w14:textId="43BBBDAC" w:rsidR="006F00D9" w:rsidRDefault="009270E7" w:rsidP="009270E7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lang w:eastAsia="en-US"/>
        </w:rPr>
        <w:t>Problem praktyczny jakim postanowiono się zająć w tej pracy to proces wytwarzania wału korbowego dla silników łodzi. Jest to skomplikowany proces</w:t>
      </w:r>
      <w:r w:rsidR="008D51E1" w:rsidRPr="00493F09">
        <w:rPr>
          <w:lang w:eastAsia="en-US"/>
        </w:rPr>
        <w:t>,</w:t>
      </w:r>
      <w:r w:rsidRPr="00493F09">
        <w:rPr>
          <w:lang w:eastAsia="en-US"/>
        </w:rPr>
        <w:t xml:space="preserve"> który angażuje bardzo dużą moc obliczeniową dlatego optymalizowany jest projekt do symulacji produkcji.</w:t>
      </w:r>
    </w:p>
    <w:p w14:paraId="14683ADD" w14:textId="77777777" w:rsidR="00C75A23" w:rsidRPr="00493F09" w:rsidRDefault="00C75A23" w:rsidP="009270E7">
      <w:pPr>
        <w:spacing w:line="360" w:lineRule="auto"/>
        <w:ind w:firstLine="708"/>
        <w:jc w:val="both"/>
        <w:rPr>
          <w:lang w:eastAsia="en-US"/>
        </w:rPr>
      </w:pPr>
    </w:p>
    <w:p w14:paraId="30811697" w14:textId="02C3B256" w:rsidR="006F00D9" w:rsidRPr="00493F09" w:rsidRDefault="00A43BF9" w:rsidP="009270E7">
      <w:pPr>
        <w:spacing w:line="360" w:lineRule="auto"/>
        <w:ind w:firstLine="708"/>
        <w:jc w:val="both"/>
        <w:rPr>
          <w:lang w:eastAsia="en-US"/>
        </w:rPr>
      </w:pPr>
      <w:r w:rsidRPr="00493F09">
        <w:rPr>
          <w:noProof/>
        </w:rPr>
        <w:drawing>
          <wp:inline distT="0" distB="0" distL="0" distR="0" wp14:anchorId="28FC5441" wp14:editId="239413AE">
            <wp:extent cx="5581650" cy="1819275"/>
            <wp:effectExtent l="0" t="0" r="0" b="0"/>
            <wp:docPr id="35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C5C5F" w14:textId="56F6DAF5" w:rsidR="006F00D9" w:rsidRPr="00493F09" w:rsidRDefault="00C75A23" w:rsidP="006F00D9">
      <w:pPr>
        <w:spacing w:line="360" w:lineRule="auto"/>
        <w:ind w:firstLine="708"/>
        <w:jc w:val="center"/>
        <w:rPr>
          <w:sz w:val="20"/>
          <w:szCs w:val="20"/>
        </w:rPr>
      </w:pPr>
      <w:r>
        <w:rPr>
          <w:b/>
          <w:sz w:val="20"/>
          <w:szCs w:val="20"/>
        </w:rPr>
        <w:t>Rys. 18</w:t>
      </w:r>
      <w:r w:rsidR="006F00D9" w:rsidRPr="00493F09">
        <w:rPr>
          <w:b/>
          <w:sz w:val="20"/>
          <w:szCs w:val="20"/>
        </w:rPr>
        <w:t xml:space="preserve">. </w:t>
      </w:r>
      <w:r w:rsidR="006F00D9" w:rsidRPr="00493F09">
        <w:rPr>
          <w:sz w:val="20"/>
          <w:szCs w:val="20"/>
        </w:rPr>
        <w:t>Wał korbowy</w:t>
      </w:r>
    </w:p>
    <w:p w14:paraId="0380873A" w14:textId="77777777" w:rsidR="006F00D9" w:rsidRPr="00493F09" w:rsidRDefault="006F00D9" w:rsidP="006F00D9">
      <w:pPr>
        <w:tabs>
          <w:tab w:val="left" w:pos="2325"/>
        </w:tabs>
        <w:spacing w:line="360" w:lineRule="auto"/>
        <w:ind w:firstLine="708"/>
        <w:jc w:val="center"/>
        <w:rPr>
          <w:lang w:eastAsia="en-US"/>
        </w:rPr>
      </w:pPr>
      <w:r w:rsidRPr="00493F09">
        <w:rPr>
          <w:sz w:val="20"/>
          <w:szCs w:val="20"/>
        </w:rPr>
        <w:t>Źródło : ??????</w:t>
      </w:r>
    </w:p>
    <w:p w14:paraId="74D05FF5" w14:textId="77777777" w:rsidR="006F00D9" w:rsidRPr="00493F09" w:rsidRDefault="006F00D9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Parametry wejściowe jakie zostały brane pod uwagę to:</w:t>
      </w:r>
    </w:p>
    <w:p w14:paraId="78FE3A6E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Temperatura początkowa [</w:t>
      </w:r>
      <w:r w:rsidRPr="00493F09">
        <w:rPr>
          <w:vertAlign w:val="superscript"/>
          <w:lang w:eastAsia="en-US"/>
        </w:rPr>
        <w:t>o</w:t>
      </w:r>
      <w:r w:rsidRPr="00493F09">
        <w:rPr>
          <w:lang w:eastAsia="en-US"/>
        </w:rPr>
        <w:t>C] – zakres: { 783, 957 },</w:t>
      </w:r>
    </w:p>
    <w:p w14:paraId="4C1474B0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Moduł Younga – zakres: {196 200, 239 800},</w:t>
      </w:r>
    </w:p>
    <w:p w14:paraId="47CD5EFA" w14:textId="77777777" w:rsidR="006F00D9" w:rsidRPr="00493F09" w:rsidRDefault="006F00D9" w:rsidP="006F00D9">
      <w:pPr>
        <w:numPr>
          <w:ilvl w:val="0"/>
          <w:numId w:val="27"/>
        </w:num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Granica plastyczności [MPa] – zakres: {45, 55}</w:t>
      </w:r>
    </w:p>
    <w:p w14:paraId="2CC16AE6" w14:textId="77777777" w:rsidR="006F00D9" w:rsidRPr="00493F09" w:rsidRDefault="006F00D9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t>Natomiast parametrem wyjściowym jest ugięcie wału które powinno być jak najmniejsze.</w:t>
      </w:r>
    </w:p>
    <w:p w14:paraId="132EB760" w14:textId="77777777" w:rsidR="008F4817" w:rsidRPr="00493F09" w:rsidRDefault="00C61683" w:rsidP="006F00D9">
      <w:pPr>
        <w:spacing w:line="360" w:lineRule="auto"/>
        <w:jc w:val="both"/>
        <w:rPr>
          <w:lang w:eastAsia="en-US"/>
        </w:rPr>
      </w:pPr>
      <w:r w:rsidRPr="00493F09">
        <w:rPr>
          <w:lang w:eastAsia="en-US"/>
        </w:rPr>
        <w:br w:type="page"/>
      </w:r>
    </w:p>
    <w:p w14:paraId="023D8BBC" w14:textId="218347C5" w:rsidR="002471E1" w:rsidRPr="00493F09" w:rsidRDefault="00493F09" w:rsidP="00446FA6">
      <w:pPr>
        <w:pStyle w:val="Nagwek1"/>
        <w:numPr>
          <w:ilvl w:val="0"/>
          <w:numId w:val="19"/>
        </w:numPr>
        <w:rPr>
          <w:rFonts w:ascii="Times New Roman" w:hAnsi="Times New Roman"/>
          <w:lang w:eastAsia="en-US"/>
        </w:rPr>
      </w:pPr>
      <w:bookmarkStart w:id="31" w:name="_Toc471381237"/>
      <w:r>
        <w:rPr>
          <w:rFonts w:ascii="Times New Roman" w:hAnsi="Times New Roman"/>
          <w:lang w:eastAsia="en-US"/>
        </w:rPr>
        <w:lastRenderedPageBreak/>
        <w:t>Podsumowanie</w:t>
      </w:r>
      <w:bookmarkEnd w:id="31"/>
    </w:p>
    <w:p w14:paraId="0E266512" w14:textId="24548C8A" w:rsidR="002471E1" w:rsidRPr="00493F09" w:rsidRDefault="002471E1" w:rsidP="00805E33">
      <w:pPr>
        <w:spacing w:after="120" w:line="360" w:lineRule="auto"/>
        <w:jc w:val="both"/>
      </w:pPr>
    </w:p>
    <w:p w14:paraId="1BC8A9B7" w14:textId="72F126A6" w:rsidR="0020669C" w:rsidRDefault="004E25DD" w:rsidP="005832DF">
      <w:pPr>
        <w:spacing w:after="120" w:line="360" w:lineRule="auto"/>
        <w:ind w:firstLine="576"/>
        <w:jc w:val="both"/>
        <w:rPr>
          <w:color w:val="000000" w:themeColor="text1"/>
        </w:rPr>
      </w:pPr>
      <w:r>
        <w:rPr>
          <w:color w:val="000000" w:themeColor="text1"/>
        </w:rPr>
        <w:t>W pracy zostały przedstawione algorytmy, które z natury nie są równoległe</w:t>
      </w:r>
      <w:r w:rsidR="002620F2">
        <w:rPr>
          <w:color w:val="000000" w:themeColor="text1"/>
        </w:rPr>
        <w:t>. Żeby</w:t>
      </w:r>
      <w:r>
        <w:rPr>
          <w:color w:val="000000" w:themeColor="text1"/>
        </w:rPr>
        <w:t xml:space="preserve"> to zrobić trzeba zastanowić się jak powinno to być </w:t>
      </w:r>
      <w:r w:rsidR="002620F2">
        <w:rPr>
          <w:color w:val="000000" w:themeColor="text1"/>
        </w:rPr>
        <w:t xml:space="preserve">wykonane </w:t>
      </w:r>
      <w:r>
        <w:rPr>
          <w:color w:val="000000" w:themeColor="text1"/>
        </w:rPr>
        <w:t>i czy przyniesie to oczekiwane skutki. Każdy pomysł zrównoleglenia algorytmów został starannie przemyślany oraz przetestowany, a wyniki tylko pokazały, że wybrana droga jest słuszna. Każdy z zrównoleglonych algorytmów przyniósł dokładniejsze obliczenia oraz skrócenie czasu obliczeń.</w:t>
      </w:r>
      <w:r w:rsidR="0020669C">
        <w:rPr>
          <w:color w:val="000000" w:themeColor="text1"/>
        </w:rPr>
        <w:t xml:space="preserve"> Dzięki działaniu algorytmów na wielu wątkach przestrzeń przeszukiwań punktów była dużo większa co pozwoliło np. dla funkcji testowej Rastragin dużo częściej odnaleźć prawdziwe ekstremum funkcji. </w:t>
      </w:r>
      <w:r w:rsidR="002620F2">
        <w:rPr>
          <w:color w:val="000000" w:themeColor="text1"/>
        </w:rPr>
        <w:t xml:space="preserve"> </w:t>
      </w:r>
      <w:r w:rsidR="0020669C">
        <w:rPr>
          <w:color w:val="000000" w:themeColor="text1"/>
        </w:rPr>
        <w:t>Metody obliczające tylko jeden punkt w jednej iteracji w dużej mierze odnajdywały tylko minimum lokalne</w:t>
      </w:r>
      <w:r w:rsidR="00933B57">
        <w:rPr>
          <w:color w:val="000000" w:themeColor="text1"/>
        </w:rPr>
        <w:t>, z którego już nie potrafiły się wydostać</w:t>
      </w:r>
      <w:r w:rsidR="0020669C">
        <w:rPr>
          <w:color w:val="000000" w:themeColor="text1"/>
        </w:rPr>
        <w:t xml:space="preserve"> i kończyły obliczenia.</w:t>
      </w:r>
      <w:r w:rsidR="00933B57">
        <w:rPr>
          <w:color w:val="000000" w:themeColor="text1"/>
        </w:rPr>
        <w:t xml:space="preserve"> Z tego powodu wartość funkcji celu była dużo większa niż prawdziwa. </w:t>
      </w:r>
      <w:r w:rsidR="0020669C">
        <w:rPr>
          <w:color w:val="000000" w:themeColor="text1"/>
        </w:rPr>
        <w:t xml:space="preserve"> </w:t>
      </w:r>
    </w:p>
    <w:p w14:paraId="2B49E85F" w14:textId="0A531EBB" w:rsidR="004E25DD" w:rsidRDefault="0020669C" w:rsidP="002620F2">
      <w:pPr>
        <w:spacing w:after="120" w:line="360" w:lineRule="auto"/>
        <w:ind w:firstLine="576"/>
        <w:jc w:val="both"/>
        <w:rPr>
          <w:color w:val="000000" w:themeColor="text1"/>
        </w:rPr>
      </w:pPr>
      <w:r w:rsidRPr="0020669C">
        <w:rPr>
          <w:color w:val="000000" w:themeColor="text1"/>
        </w:rPr>
        <w:t>W pracy zostało dowiedzione, że sposób w jaki metody zostały zrównoleglone</w:t>
      </w:r>
      <w:r>
        <w:rPr>
          <w:color w:val="000000" w:themeColor="text1"/>
        </w:rPr>
        <w:t xml:space="preserve"> </w:t>
      </w:r>
      <w:r w:rsidR="002620F2">
        <w:rPr>
          <w:color w:val="000000" w:themeColor="text1"/>
        </w:rPr>
        <w:t xml:space="preserve">i przy odpowiednim dobraniu współczynników, ilości punktów do przeliczenia na jeden wątek czas obliczeń może znacząco spaść. Na czas i dokładność obliczeń wpływ ma dostępny procesor na jakim będziemy testować lub wykonywać algorytmy. W zależności od ilości wątków do wykorzystania możemy tak rozłożyć obliczenia równolegle, aby osiągnąć jak najmniejszy czas obliczeń przy jednoczesnym uzyskaniu bardzo dokładnego wyniku. </w:t>
      </w:r>
    </w:p>
    <w:p w14:paraId="5AA0458D" w14:textId="77777777" w:rsidR="005832DF" w:rsidRPr="00493F09" w:rsidRDefault="005832DF" w:rsidP="00805E33">
      <w:pPr>
        <w:spacing w:after="120" w:line="360" w:lineRule="auto"/>
        <w:jc w:val="both"/>
      </w:pPr>
    </w:p>
    <w:p w14:paraId="720018BD" w14:textId="3E1D3DA4" w:rsidR="00956B62" w:rsidRPr="00493F09" w:rsidRDefault="00956B62">
      <w:r w:rsidRPr="00493F09">
        <w:br w:type="page"/>
      </w:r>
    </w:p>
    <w:p w14:paraId="02D298F8" w14:textId="49B47610" w:rsidR="00956B62" w:rsidRPr="00493F09" w:rsidRDefault="00956B62" w:rsidP="00493F09">
      <w:pPr>
        <w:pStyle w:val="Nagwek1"/>
        <w:numPr>
          <w:ilvl w:val="0"/>
          <w:numId w:val="19"/>
        </w:numPr>
        <w:rPr>
          <w:rFonts w:ascii="Times New Roman" w:hAnsi="Times New Roman"/>
        </w:rPr>
      </w:pPr>
      <w:bookmarkStart w:id="32" w:name="_Toc471381238"/>
      <w:r w:rsidRPr="00493F09">
        <w:rPr>
          <w:rFonts w:ascii="Times New Roman" w:hAnsi="Times New Roman"/>
        </w:rPr>
        <w:lastRenderedPageBreak/>
        <w:t>Literatura</w:t>
      </w:r>
      <w:bookmarkEnd w:id="32"/>
    </w:p>
    <w:p w14:paraId="739498D3" w14:textId="1D1AC815" w:rsidR="00956B62" w:rsidRPr="00493F09" w:rsidRDefault="00956B62" w:rsidP="00956B62">
      <w:pPr>
        <w:pStyle w:val="Akapitzlist"/>
        <w:ind w:left="540"/>
      </w:pPr>
    </w:p>
    <w:p w14:paraId="0773DC0A" w14:textId="094C738B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</w:t>
      </w:r>
      <w:r w:rsidRPr="00493F09">
        <w:rPr>
          <w:lang w:val="en-US" w:eastAsia="en-US"/>
        </w:rPr>
        <w:fldChar w:fldCharType="begin"/>
      </w:r>
      <w:r w:rsidRPr="00493F09">
        <w:rPr>
          <w:lang w:val="en-US" w:eastAsia="en-US"/>
        </w:rPr>
        <w:instrText xml:space="preserve"> SEQ bib \* MERGEFORMAT </w:instrText>
      </w:r>
      <w:r w:rsidRPr="00493F09">
        <w:rPr>
          <w:lang w:val="en-US" w:eastAsia="en-US"/>
        </w:rPr>
        <w:fldChar w:fldCharType="separate"/>
      </w:r>
      <w:r w:rsidR="001020B8">
        <w:rPr>
          <w:noProof/>
          <w:lang w:val="en-US" w:eastAsia="en-US"/>
        </w:rPr>
        <w:t>1</w:t>
      </w:r>
      <w:r w:rsidRPr="00493F09">
        <w:rPr>
          <w:lang w:val="en-US" w:eastAsia="en-US"/>
        </w:rPr>
        <w:fldChar w:fldCharType="end"/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3" w:name="vas2016"/>
      <w:r w:rsidRPr="00493F09">
        <w:rPr>
          <w:lang w:val="en-US" w:eastAsia="en-US"/>
        </w:rPr>
        <w:t xml:space="preserve">Vázquez S., Martín M.J., Fraguela B.B., Gómez A., Rodríguez A., Elvarsson B.B., </w:t>
      </w:r>
      <w:r w:rsidRPr="00493F09">
        <w:rPr>
          <w:i/>
          <w:lang w:val="en-US" w:eastAsia="en-US"/>
        </w:rPr>
        <w:t>Novel parallelization of simulated annealing and Hooke &amp; Jeeves search algorithms for multicore systems with application to complexfisheries stock assessment models</w:t>
      </w:r>
      <w:r w:rsidRPr="00493F09">
        <w:rPr>
          <w:lang w:val="en-US" w:eastAsia="en-US"/>
        </w:rPr>
        <w:t>, Journal of Computational Science, 2016, in print</w:t>
      </w:r>
    </w:p>
    <w:bookmarkEnd w:id="33"/>
    <w:p w14:paraId="02CD2ACD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13EFB2AC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[2]</w:t>
      </w:r>
      <w:r w:rsidRPr="00493F09">
        <w:rPr>
          <w:lang w:val="en-US" w:eastAsia="en-US"/>
        </w:rPr>
        <w:tab/>
      </w:r>
      <w:bookmarkStart w:id="34" w:name="luch2015"/>
      <w:r w:rsidRPr="00493F09">
        <w:rPr>
          <w:lang w:val="en-US" w:eastAsia="en-US"/>
        </w:rPr>
        <w:t xml:space="preserve">Luchi F. Renato A. Krohling </w:t>
      </w:r>
      <w:r w:rsidRPr="00493F09">
        <w:rPr>
          <w:i/>
          <w:lang w:val="en-US" w:eastAsia="en-US"/>
        </w:rPr>
        <w:t>Differential Evolution and Nelder – Mead for Constrained Non – linear Integer Optimization Problems</w:t>
      </w:r>
      <w:r w:rsidRPr="00493F09">
        <w:rPr>
          <w:lang w:val="en-US" w:eastAsia="en-US"/>
        </w:rPr>
        <w:t>, Procedia Computer Science, Volume 55, 2015, Pages 668 - 677</w:t>
      </w:r>
    </w:p>
    <w:bookmarkEnd w:id="34"/>
    <w:p w14:paraId="6DA62CCD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1B11ADC9" w14:textId="3E83912E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eastAsia="en-US"/>
        </w:rPr>
      </w:pPr>
      <w:r w:rsidRPr="00493F09">
        <w:rPr>
          <w:lang w:eastAsia="en-US"/>
        </w:rPr>
        <w:t>[</w:t>
      </w:r>
      <w:r w:rsidR="00283709">
        <w:rPr>
          <w:lang w:val="en-US" w:eastAsia="en-US"/>
        </w:rPr>
        <w:t>3</w:t>
      </w:r>
      <w:r w:rsidRPr="00493F09">
        <w:rPr>
          <w:lang w:eastAsia="en-US"/>
        </w:rPr>
        <w:t>]</w:t>
      </w:r>
      <w:r w:rsidRPr="00493F09">
        <w:rPr>
          <w:lang w:eastAsia="en-US"/>
        </w:rPr>
        <w:tab/>
      </w:r>
      <w:bookmarkStart w:id="35" w:name="OPTIM2008"/>
      <w:r w:rsidRPr="00493F09">
        <w:t>http://optymalizacja.w8.pl/simplexNM.html, maj 2008</w:t>
      </w:r>
      <w:r w:rsidRPr="00493F09">
        <w:rPr>
          <w:lang w:eastAsia="en-US"/>
        </w:rPr>
        <w:tab/>
      </w:r>
      <w:bookmarkEnd w:id="35"/>
    </w:p>
    <w:p w14:paraId="1044AE7F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eastAsia="en-US"/>
        </w:rPr>
      </w:pPr>
    </w:p>
    <w:p w14:paraId="35E6F3A3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[4]</w:t>
      </w:r>
      <w:r w:rsidRPr="00493F09">
        <w:rPr>
          <w:lang w:val="en-US" w:eastAsia="en-US"/>
        </w:rPr>
        <w:tab/>
      </w:r>
      <w:bookmarkStart w:id="36" w:name="Nel2015"/>
      <w:r w:rsidRPr="00493F09">
        <w:rPr>
          <w:lang w:val="en-US"/>
        </w:rPr>
        <w:t xml:space="preserve">Nelder J. A., Mead R., </w:t>
      </w:r>
      <w:r w:rsidRPr="00493F09">
        <w:rPr>
          <w:i/>
          <w:lang w:val="en-US"/>
        </w:rPr>
        <w:t>A simplex method for function minimization</w:t>
      </w:r>
      <w:r w:rsidRPr="00493F09">
        <w:rPr>
          <w:lang w:val="en-US"/>
        </w:rPr>
        <w:t>, Computer Journal, Volume 7, 1965, 308-315</w:t>
      </w:r>
    </w:p>
    <w:bookmarkEnd w:id="36"/>
    <w:p w14:paraId="781D8236" w14:textId="77777777" w:rsidR="00956B62" w:rsidRPr="00493F09" w:rsidRDefault="00956B62" w:rsidP="00956B62">
      <w:pPr>
        <w:tabs>
          <w:tab w:val="left" w:pos="851"/>
        </w:tabs>
        <w:jc w:val="both"/>
        <w:rPr>
          <w:lang w:val="en-US" w:eastAsia="en-US"/>
        </w:rPr>
      </w:pPr>
    </w:p>
    <w:p w14:paraId="1F195532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/>
        </w:rPr>
      </w:pPr>
      <w:r w:rsidRPr="00493F09">
        <w:rPr>
          <w:lang w:val="en-US" w:eastAsia="en-US"/>
        </w:rPr>
        <w:t>[5]</w:t>
      </w:r>
      <w:r w:rsidRPr="00493F09">
        <w:rPr>
          <w:lang w:val="en-US" w:eastAsia="en-US"/>
        </w:rPr>
        <w:tab/>
      </w:r>
      <w:bookmarkStart w:id="37" w:name="Miq2016"/>
      <w:r w:rsidRPr="00493F09">
        <w:rPr>
          <w:lang w:val="en-US" w:eastAsia="en-US"/>
        </w:rPr>
        <w:t xml:space="preserve">Migallón H. Migallon V. Penades J., </w:t>
      </w:r>
      <w:r w:rsidRPr="00493F09">
        <w:rPr>
          <w:i/>
          <w:lang w:val="en-US" w:eastAsia="en-US"/>
        </w:rPr>
        <w:t>Parallel alternating iterative algorithms with and without overlapping on multicore architectures</w:t>
      </w:r>
      <w:r w:rsidRPr="00493F09">
        <w:rPr>
          <w:lang w:val="en-US" w:eastAsia="en-US"/>
        </w:rPr>
        <w:t>, Advances in Engineering Software, Volume 101, 2016, Pages 27-36</w:t>
      </w:r>
      <w:bookmarkEnd w:id="37"/>
    </w:p>
    <w:p w14:paraId="29E61125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p w14:paraId="7A2C71D5" w14:textId="0BFD391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/>
        </w:rPr>
      </w:pPr>
      <w:r w:rsidRPr="00493F09">
        <w:rPr>
          <w:lang w:val="en-US" w:eastAsia="en-US"/>
        </w:rPr>
        <w:t>[</w:t>
      </w:r>
      <w:r w:rsidR="00283709">
        <w:rPr>
          <w:lang w:val="en-US" w:eastAsia="en-US"/>
        </w:rPr>
        <w:t>6</w:t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8" w:name="Zhang2012"/>
      <w:r w:rsidRPr="00493F09">
        <w:rPr>
          <w:lang w:val="en-US" w:eastAsia="en-US"/>
        </w:rPr>
        <w:t xml:space="preserve">Zhang Yu, Jian-Ping A. Chen P. </w:t>
      </w:r>
      <w:r w:rsidRPr="00493F09">
        <w:rPr>
          <w:i/>
          <w:lang w:val="en-US" w:eastAsia="en-US"/>
        </w:rPr>
        <w:t>Research of Hybrid Programming with C#.Net and Matlab</w:t>
      </w:r>
      <w:r w:rsidRPr="00493F09">
        <w:rPr>
          <w:lang w:val="en-US" w:eastAsia="en-US"/>
        </w:rPr>
        <w:t xml:space="preserve">, </w:t>
      </w:r>
      <w:r w:rsidRPr="00493F09">
        <w:rPr>
          <w:lang w:val="en-US"/>
        </w:rPr>
        <w:t>Physics Procedia, Volume 24, 2012, Pages 1677 – 1681</w:t>
      </w:r>
    </w:p>
    <w:p w14:paraId="1617FDD4" w14:textId="77777777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</w:p>
    <w:bookmarkEnd w:id="38"/>
    <w:p w14:paraId="317174D3" w14:textId="6DE1E706" w:rsidR="00956B62" w:rsidRPr="00493F09" w:rsidRDefault="00956B62" w:rsidP="00956B62">
      <w:pPr>
        <w:tabs>
          <w:tab w:val="left" w:pos="851"/>
        </w:tabs>
        <w:ind w:left="851" w:hanging="851"/>
        <w:jc w:val="both"/>
        <w:rPr>
          <w:lang w:val="en-US" w:eastAsia="en-US"/>
        </w:rPr>
      </w:pPr>
      <w:r w:rsidRPr="00493F09">
        <w:rPr>
          <w:lang w:val="en-US" w:eastAsia="en-US"/>
        </w:rPr>
        <w:t>[</w:t>
      </w:r>
      <w:r w:rsidR="00283709">
        <w:rPr>
          <w:lang w:val="en-US" w:eastAsia="en-US"/>
        </w:rPr>
        <w:t>7</w:t>
      </w:r>
      <w:r w:rsidRPr="00493F09">
        <w:rPr>
          <w:lang w:val="en-US" w:eastAsia="en-US"/>
        </w:rPr>
        <w:t>]</w:t>
      </w:r>
      <w:r w:rsidRPr="00493F09">
        <w:rPr>
          <w:lang w:val="en-US" w:eastAsia="en-US"/>
        </w:rPr>
        <w:tab/>
      </w:r>
      <w:bookmarkStart w:id="39" w:name="testfun"/>
      <w:r w:rsidRPr="00493F09">
        <w:rPr>
          <w:lang w:val="en-US" w:eastAsia="en-US"/>
        </w:rPr>
        <w:t>https://en.wikipedia.org/wiki/Test_functions_for_optimization</w:t>
      </w:r>
      <w:bookmarkEnd w:id="39"/>
    </w:p>
    <w:p w14:paraId="277A836E" w14:textId="77777777" w:rsidR="00956B62" w:rsidRPr="00493F09" w:rsidRDefault="00956B62" w:rsidP="00956B62">
      <w:pPr>
        <w:pStyle w:val="Akapitzlist"/>
        <w:ind w:left="540"/>
      </w:pPr>
    </w:p>
    <w:sectPr w:rsidR="00956B62" w:rsidRPr="00493F09" w:rsidSect="00831842">
      <w:pgSz w:w="11906" w:h="16838" w:code="9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312594" w14:textId="77777777" w:rsidR="00E7450A" w:rsidRDefault="00E7450A" w:rsidP="007215AA">
      <w:r>
        <w:separator/>
      </w:r>
    </w:p>
  </w:endnote>
  <w:endnote w:type="continuationSeparator" w:id="0">
    <w:p w14:paraId="3D3A0442" w14:textId="77777777" w:rsidR="00E7450A" w:rsidRDefault="00E7450A" w:rsidP="0072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7056192"/>
      <w:docPartObj>
        <w:docPartGallery w:val="Page Numbers (Bottom of Page)"/>
        <w:docPartUnique/>
      </w:docPartObj>
    </w:sdtPr>
    <w:sdtEndPr/>
    <w:sdtContent>
      <w:p w14:paraId="651D0E84" w14:textId="05ACCEEF" w:rsidR="004E25DD" w:rsidRDefault="004E25D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2D4">
          <w:rPr>
            <w:noProof/>
          </w:rPr>
          <w:t>2</w:t>
        </w:r>
        <w:r>
          <w:fldChar w:fldCharType="end"/>
        </w:r>
      </w:p>
    </w:sdtContent>
  </w:sdt>
  <w:p w14:paraId="27C64423" w14:textId="77777777" w:rsidR="004E25DD" w:rsidRDefault="004E25DD" w:rsidP="007215AA">
    <w:pPr>
      <w:pStyle w:val="Stopk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B7710" w14:textId="5D95BA64" w:rsidR="004E25DD" w:rsidRDefault="004E25DD">
    <w:pPr>
      <w:pStyle w:val="Stopka"/>
      <w:jc w:val="right"/>
    </w:pPr>
  </w:p>
  <w:p w14:paraId="10800779" w14:textId="77777777" w:rsidR="004E25DD" w:rsidRDefault="004E25D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592BB4" w14:textId="77777777" w:rsidR="00E7450A" w:rsidRDefault="00E7450A" w:rsidP="007215AA">
      <w:r>
        <w:separator/>
      </w:r>
    </w:p>
  </w:footnote>
  <w:footnote w:type="continuationSeparator" w:id="0">
    <w:p w14:paraId="77A9302F" w14:textId="77777777" w:rsidR="00E7450A" w:rsidRDefault="00E7450A" w:rsidP="0072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66D"/>
    <w:multiLevelType w:val="multilevel"/>
    <w:tmpl w:val="27949F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DE2430"/>
    <w:multiLevelType w:val="hybridMultilevel"/>
    <w:tmpl w:val="A7EEDC12"/>
    <w:lvl w:ilvl="0" w:tplc="BAB2C57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07E45396"/>
    <w:multiLevelType w:val="multilevel"/>
    <w:tmpl w:val="D8B07E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9F369E5"/>
    <w:multiLevelType w:val="multilevel"/>
    <w:tmpl w:val="8E8626E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4" w15:restartNumberingAfterBreak="0">
    <w:nsid w:val="0A9D5BAB"/>
    <w:multiLevelType w:val="hybridMultilevel"/>
    <w:tmpl w:val="F6023D6E"/>
    <w:lvl w:ilvl="0" w:tplc="04150017">
      <w:start w:val="1"/>
      <w:numFmt w:val="lowerLetter"/>
      <w:lvlText w:val="%1)"/>
      <w:lvlJc w:val="left"/>
      <w:pPr>
        <w:ind w:left="1350" w:hanging="360"/>
      </w:pPr>
    </w:lvl>
    <w:lvl w:ilvl="1" w:tplc="04150019" w:tentative="1">
      <w:start w:val="1"/>
      <w:numFmt w:val="lowerLetter"/>
      <w:lvlText w:val="%2."/>
      <w:lvlJc w:val="left"/>
      <w:pPr>
        <w:ind w:left="2070" w:hanging="360"/>
      </w:pPr>
    </w:lvl>
    <w:lvl w:ilvl="2" w:tplc="0415001B" w:tentative="1">
      <w:start w:val="1"/>
      <w:numFmt w:val="lowerRoman"/>
      <w:lvlText w:val="%3."/>
      <w:lvlJc w:val="right"/>
      <w:pPr>
        <w:ind w:left="2790" w:hanging="180"/>
      </w:pPr>
    </w:lvl>
    <w:lvl w:ilvl="3" w:tplc="0415000F" w:tentative="1">
      <w:start w:val="1"/>
      <w:numFmt w:val="decimal"/>
      <w:lvlText w:val="%4."/>
      <w:lvlJc w:val="left"/>
      <w:pPr>
        <w:ind w:left="3510" w:hanging="360"/>
      </w:pPr>
    </w:lvl>
    <w:lvl w:ilvl="4" w:tplc="04150019" w:tentative="1">
      <w:start w:val="1"/>
      <w:numFmt w:val="lowerLetter"/>
      <w:lvlText w:val="%5."/>
      <w:lvlJc w:val="left"/>
      <w:pPr>
        <w:ind w:left="4230" w:hanging="360"/>
      </w:pPr>
    </w:lvl>
    <w:lvl w:ilvl="5" w:tplc="0415001B" w:tentative="1">
      <w:start w:val="1"/>
      <w:numFmt w:val="lowerRoman"/>
      <w:lvlText w:val="%6."/>
      <w:lvlJc w:val="right"/>
      <w:pPr>
        <w:ind w:left="4950" w:hanging="180"/>
      </w:pPr>
    </w:lvl>
    <w:lvl w:ilvl="6" w:tplc="0415000F" w:tentative="1">
      <w:start w:val="1"/>
      <w:numFmt w:val="decimal"/>
      <w:lvlText w:val="%7."/>
      <w:lvlJc w:val="left"/>
      <w:pPr>
        <w:ind w:left="5670" w:hanging="360"/>
      </w:pPr>
    </w:lvl>
    <w:lvl w:ilvl="7" w:tplc="04150019" w:tentative="1">
      <w:start w:val="1"/>
      <w:numFmt w:val="lowerLetter"/>
      <w:lvlText w:val="%8."/>
      <w:lvlJc w:val="left"/>
      <w:pPr>
        <w:ind w:left="6390" w:hanging="360"/>
      </w:pPr>
    </w:lvl>
    <w:lvl w:ilvl="8" w:tplc="0415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BC662BC"/>
    <w:multiLevelType w:val="multilevel"/>
    <w:tmpl w:val="331AB83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225EB3"/>
    <w:multiLevelType w:val="hybridMultilevel"/>
    <w:tmpl w:val="9DE253E8"/>
    <w:lvl w:ilvl="0" w:tplc="216C8752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 w15:restartNumberingAfterBreak="0">
    <w:nsid w:val="0EEF2910"/>
    <w:multiLevelType w:val="hybridMultilevel"/>
    <w:tmpl w:val="1CCAE904"/>
    <w:lvl w:ilvl="0" w:tplc="C7E2B2C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EAC4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18DE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727F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0009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90010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5EF7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C7A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AC14F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09A05B7"/>
    <w:multiLevelType w:val="hybridMultilevel"/>
    <w:tmpl w:val="E4BEFE3A"/>
    <w:lvl w:ilvl="0" w:tplc="216C875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2CB368B"/>
    <w:multiLevelType w:val="hybridMultilevel"/>
    <w:tmpl w:val="3FB450E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60E99"/>
    <w:multiLevelType w:val="hybridMultilevel"/>
    <w:tmpl w:val="780CDD58"/>
    <w:lvl w:ilvl="0" w:tplc="216C8752">
      <w:start w:val="1"/>
      <w:numFmt w:val="lowerLetter"/>
      <w:lvlText w:val="%1)"/>
      <w:lvlJc w:val="left"/>
      <w:pPr>
        <w:ind w:left="129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6" w:hanging="360"/>
      </w:pPr>
    </w:lvl>
    <w:lvl w:ilvl="2" w:tplc="0415001B" w:tentative="1">
      <w:start w:val="1"/>
      <w:numFmt w:val="lowerRoman"/>
      <w:lvlText w:val="%3."/>
      <w:lvlJc w:val="right"/>
      <w:pPr>
        <w:ind w:left="2736" w:hanging="180"/>
      </w:pPr>
    </w:lvl>
    <w:lvl w:ilvl="3" w:tplc="0415000F" w:tentative="1">
      <w:start w:val="1"/>
      <w:numFmt w:val="decimal"/>
      <w:lvlText w:val="%4."/>
      <w:lvlJc w:val="left"/>
      <w:pPr>
        <w:ind w:left="3456" w:hanging="360"/>
      </w:pPr>
    </w:lvl>
    <w:lvl w:ilvl="4" w:tplc="04150019" w:tentative="1">
      <w:start w:val="1"/>
      <w:numFmt w:val="lowerLetter"/>
      <w:lvlText w:val="%5."/>
      <w:lvlJc w:val="left"/>
      <w:pPr>
        <w:ind w:left="4176" w:hanging="360"/>
      </w:pPr>
    </w:lvl>
    <w:lvl w:ilvl="5" w:tplc="0415001B" w:tentative="1">
      <w:start w:val="1"/>
      <w:numFmt w:val="lowerRoman"/>
      <w:lvlText w:val="%6."/>
      <w:lvlJc w:val="right"/>
      <w:pPr>
        <w:ind w:left="4896" w:hanging="180"/>
      </w:pPr>
    </w:lvl>
    <w:lvl w:ilvl="6" w:tplc="0415000F" w:tentative="1">
      <w:start w:val="1"/>
      <w:numFmt w:val="decimal"/>
      <w:lvlText w:val="%7."/>
      <w:lvlJc w:val="left"/>
      <w:pPr>
        <w:ind w:left="5616" w:hanging="360"/>
      </w:pPr>
    </w:lvl>
    <w:lvl w:ilvl="7" w:tplc="04150019" w:tentative="1">
      <w:start w:val="1"/>
      <w:numFmt w:val="lowerLetter"/>
      <w:lvlText w:val="%8."/>
      <w:lvlJc w:val="left"/>
      <w:pPr>
        <w:ind w:left="6336" w:hanging="360"/>
      </w:pPr>
    </w:lvl>
    <w:lvl w:ilvl="8" w:tplc="0415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1B891F7B"/>
    <w:multiLevelType w:val="hybridMultilevel"/>
    <w:tmpl w:val="D0469B68"/>
    <w:lvl w:ilvl="0" w:tplc="47A62C5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BA377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FE128C"/>
    <w:multiLevelType w:val="multilevel"/>
    <w:tmpl w:val="B5FAB4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DB30733"/>
    <w:multiLevelType w:val="multilevel"/>
    <w:tmpl w:val="B26EC73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1E5F6469"/>
    <w:multiLevelType w:val="multilevel"/>
    <w:tmpl w:val="C47EAAD0"/>
    <w:lvl w:ilvl="0">
      <w:start w:val="1"/>
      <w:numFmt w:val="decimal"/>
      <w:lvlText w:val="%1"/>
      <w:lvlJc w:val="left"/>
      <w:pPr>
        <w:ind w:left="516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00" w:hanging="2160"/>
      </w:pPr>
      <w:rPr>
        <w:rFonts w:hint="default"/>
      </w:rPr>
    </w:lvl>
  </w:abstractNum>
  <w:abstractNum w:abstractNumId="16" w15:restartNumberingAfterBreak="0">
    <w:nsid w:val="1FF94E97"/>
    <w:multiLevelType w:val="hybridMultilevel"/>
    <w:tmpl w:val="7A26A8D6"/>
    <w:lvl w:ilvl="0" w:tplc="04150019">
      <w:start w:val="1"/>
      <w:numFmt w:val="lowerLetter"/>
      <w:lvlText w:val="%1."/>
      <w:lvlJc w:val="left"/>
      <w:pPr>
        <w:ind w:left="1419" w:hanging="360"/>
      </w:pPr>
    </w:lvl>
    <w:lvl w:ilvl="1" w:tplc="04150019" w:tentative="1">
      <w:start w:val="1"/>
      <w:numFmt w:val="lowerLetter"/>
      <w:lvlText w:val="%2."/>
      <w:lvlJc w:val="left"/>
      <w:pPr>
        <w:ind w:left="2139" w:hanging="360"/>
      </w:pPr>
    </w:lvl>
    <w:lvl w:ilvl="2" w:tplc="0415001B" w:tentative="1">
      <w:start w:val="1"/>
      <w:numFmt w:val="lowerRoman"/>
      <w:lvlText w:val="%3."/>
      <w:lvlJc w:val="right"/>
      <w:pPr>
        <w:ind w:left="2859" w:hanging="180"/>
      </w:pPr>
    </w:lvl>
    <w:lvl w:ilvl="3" w:tplc="0415000F" w:tentative="1">
      <w:start w:val="1"/>
      <w:numFmt w:val="decimal"/>
      <w:lvlText w:val="%4."/>
      <w:lvlJc w:val="left"/>
      <w:pPr>
        <w:ind w:left="3579" w:hanging="360"/>
      </w:pPr>
    </w:lvl>
    <w:lvl w:ilvl="4" w:tplc="04150019" w:tentative="1">
      <w:start w:val="1"/>
      <w:numFmt w:val="lowerLetter"/>
      <w:lvlText w:val="%5."/>
      <w:lvlJc w:val="left"/>
      <w:pPr>
        <w:ind w:left="4299" w:hanging="360"/>
      </w:pPr>
    </w:lvl>
    <w:lvl w:ilvl="5" w:tplc="0415001B" w:tentative="1">
      <w:start w:val="1"/>
      <w:numFmt w:val="lowerRoman"/>
      <w:lvlText w:val="%6."/>
      <w:lvlJc w:val="right"/>
      <w:pPr>
        <w:ind w:left="5019" w:hanging="180"/>
      </w:pPr>
    </w:lvl>
    <w:lvl w:ilvl="6" w:tplc="0415000F" w:tentative="1">
      <w:start w:val="1"/>
      <w:numFmt w:val="decimal"/>
      <w:lvlText w:val="%7."/>
      <w:lvlJc w:val="left"/>
      <w:pPr>
        <w:ind w:left="5739" w:hanging="360"/>
      </w:pPr>
    </w:lvl>
    <w:lvl w:ilvl="7" w:tplc="04150019" w:tentative="1">
      <w:start w:val="1"/>
      <w:numFmt w:val="lowerLetter"/>
      <w:lvlText w:val="%8."/>
      <w:lvlJc w:val="left"/>
      <w:pPr>
        <w:ind w:left="6459" w:hanging="360"/>
      </w:pPr>
    </w:lvl>
    <w:lvl w:ilvl="8" w:tplc="0415001B" w:tentative="1">
      <w:start w:val="1"/>
      <w:numFmt w:val="lowerRoman"/>
      <w:lvlText w:val="%9."/>
      <w:lvlJc w:val="right"/>
      <w:pPr>
        <w:ind w:left="7179" w:hanging="180"/>
      </w:pPr>
    </w:lvl>
  </w:abstractNum>
  <w:abstractNum w:abstractNumId="17" w15:restartNumberingAfterBreak="0">
    <w:nsid w:val="218C35DE"/>
    <w:multiLevelType w:val="hybridMultilevel"/>
    <w:tmpl w:val="6936B888"/>
    <w:lvl w:ilvl="0" w:tplc="04150019">
      <w:start w:val="1"/>
      <w:numFmt w:val="lowerLetter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29445805"/>
    <w:multiLevelType w:val="hybridMultilevel"/>
    <w:tmpl w:val="DA127D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025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48332AD"/>
    <w:multiLevelType w:val="hybridMultilevel"/>
    <w:tmpl w:val="A770DE08"/>
    <w:lvl w:ilvl="0" w:tplc="CC069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5F93D29"/>
    <w:multiLevelType w:val="multilevel"/>
    <w:tmpl w:val="192060EE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0BE0B11"/>
    <w:multiLevelType w:val="hybridMultilevel"/>
    <w:tmpl w:val="DAB2818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857B8B"/>
    <w:multiLevelType w:val="hybridMultilevel"/>
    <w:tmpl w:val="BC0C953C"/>
    <w:lvl w:ilvl="0" w:tplc="DAAEEEA4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E389E"/>
    <w:multiLevelType w:val="hybridMultilevel"/>
    <w:tmpl w:val="9E6AD876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 w15:restartNumberingAfterBreak="0">
    <w:nsid w:val="445A7AB4"/>
    <w:multiLevelType w:val="multilevel"/>
    <w:tmpl w:val="62EECA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5E47462"/>
    <w:multiLevelType w:val="hybridMultilevel"/>
    <w:tmpl w:val="6CB03748"/>
    <w:lvl w:ilvl="0" w:tplc="2CA29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F6D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1C2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C287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F88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A204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06A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3C6B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16A9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7C805C9"/>
    <w:multiLevelType w:val="hybridMultilevel"/>
    <w:tmpl w:val="BAFAB48E"/>
    <w:lvl w:ilvl="0" w:tplc="04150017">
      <w:start w:val="1"/>
      <w:numFmt w:val="lowerLetter"/>
      <w:lvlText w:val="%1)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49574ED8"/>
    <w:multiLevelType w:val="hybridMultilevel"/>
    <w:tmpl w:val="DE363DDA"/>
    <w:lvl w:ilvl="0" w:tplc="216C87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F017B"/>
    <w:multiLevelType w:val="multilevel"/>
    <w:tmpl w:val="F05ED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537C783C"/>
    <w:multiLevelType w:val="multilevel"/>
    <w:tmpl w:val="E0FE06B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4E65563"/>
    <w:multiLevelType w:val="multilevel"/>
    <w:tmpl w:val="F79A7AE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2" w:hanging="2520"/>
      </w:pPr>
      <w:rPr>
        <w:rFonts w:hint="default"/>
      </w:rPr>
    </w:lvl>
  </w:abstractNum>
  <w:abstractNum w:abstractNumId="32" w15:restartNumberingAfterBreak="0">
    <w:nsid w:val="56245EDE"/>
    <w:multiLevelType w:val="hybridMultilevel"/>
    <w:tmpl w:val="BDDACE04"/>
    <w:lvl w:ilvl="0" w:tplc="AEF69CB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C87FED"/>
    <w:multiLevelType w:val="hybridMultilevel"/>
    <w:tmpl w:val="E0EC46B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5E227E55"/>
    <w:multiLevelType w:val="multilevel"/>
    <w:tmpl w:val="999C74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280F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1D0CA8"/>
    <w:multiLevelType w:val="hybridMultilevel"/>
    <w:tmpl w:val="5498DF08"/>
    <w:lvl w:ilvl="0" w:tplc="C33EA2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FB4206F"/>
    <w:multiLevelType w:val="hybridMultilevel"/>
    <w:tmpl w:val="A73ADD7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71D08"/>
    <w:multiLevelType w:val="hybridMultilevel"/>
    <w:tmpl w:val="63342B82"/>
    <w:lvl w:ilvl="0" w:tplc="F08A6C3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DB4260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530334"/>
    <w:multiLevelType w:val="hybridMultilevel"/>
    <w:tmpl w:val="4300D824"/>
    <w:lvl w:ilvl="0" w:tplc="04150017">
      <w:start w:val="1"/>
      <w:numFmt w:val="lowerLetter"/>
      <w:lvlText w:val="%1)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 w15:restartNumberingAfterBreak="0">
    <w:nsid w:val="7F3E48AC"/>
    <w:multiLevelType w:val="multilevel"/>
    <w:tmpl w:val="4956BD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FEF5243"/>
    <w:multiLevelType w:val="hybridMultilevel"/>
    <w:tmpl w:val="EF541B84"/>
    <w:lvl w:ilvl="0" w:tplc="ECF8A900">
      <w:start w:val="1"/>
      <w:numFmt w:val="lowerLetter"/>
      <w:lvlText w:val="%1)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38"/>
  </w:num>
  <w:num w:numId="2">
    <w:abstractNumId w:val="19"/>
  </w:num>
  <w:num w:numId="3">
    <w:abstractNumId w:val="15"/>
  </w:num>
  <w:num w:numId="4">
    <w:abstractNumId w:val="12"/>
  </w:num>
  <w:num w:numId="5">
    <w:abstractNumId w:val="8"/>
  </w:num>
  <w:num w:numId="6">
    <w:abstractNumId w:val="23"/>
  </w:num>
  <w:num w:numId="7">
    <w:abstractNumId w:val="29"/>
  </w:num>
  <w:num w:numId="8">
    <w:abstractNumId w:val="39"/>
  </w:num>
  <w:num w:numId="9">
    <w:abstractNumId w:val="33"/>
  </w:num>
  <w:num w:numId="10">
    <w:abstractNumId w:val="17"/>
  </w:num>
  <w:num w:numId="11">
    <w:abstractNumId w:val="30"/>
  </w:num>
  <w:num w:numId="12">
    <w:abstractNumId w:val="24"/>
  </w:num>
  <w:num w:numId="13">
    <w:abstractNumId w:val="40"/>
  </w:num>
  <w:num w:numId="14">
    <w:abstractNumId w:val="4"/>
  </w:num>
  <w:num w:numId="15">
    <w:abstractNumId w:val="27"/>
  </w:num>
  <w:num w:numId="16">
    <w:abstractNumId w:val="18"/>
  </w:num>
  <w:num w:numId="17">
    <w:abstractNumId w:val="3"/>
  </w:num>
  <w:num w:numId="18">
    <w:abstractNumId w:val="31"/>
  </w:num>
  <w:num w:numId="19">
    <w:abstractNumId w:val="14"/>
  </w:num>
  <w:num w:numId="20">
    <w:abstractNumId w:val="1"/>
  </w:num>
  <w:num w:numId="21">
    <w:abstractNumId w:val="6"/>
  </w:num>
  <w:num w:numId="22">
    <w:abstractNumId w:val="13"/>
  </w:num>
  <w:num w:numId="23">
    <w:abstractNumId w:val="28"/>
  </w:num>
  <w:num w:numId="24">
    <w:abstractNumId w:val="10"/>
  </w:num>
  <w:num w:numId="25">
    <w:abstractNumId w:val="32"/>
  </w:num>
  <w:num w:numId="26">
    <w:abstractNumId w:val="26"/>
  </w:num>
  <w:num w:numId="27">
    <w:abstractNumId w:val="9"/>
  </w:num>
  <w:num w:numId="28">
    <w:abstractNumId w:val="7"/>
  </w:num>
  <w:num w:numId="29">
    <w:abstractNumId w:val="11"/>
  </w:num>
  <w:num w:numId="30">
    <w:abstractNumId w:val="35"/>
  </w:num>
  <w:num w:numId="31">
    <w:abstractNumId w:val="25"/>
  </w:num>
  <w:num w:numId="32">
    <w:abstractNumId w:val="41"/>
  </w:num>
  <w:num w:numId="33">
    <w:abstractNumId w:val="34"/>
  </w:num>
  <w:num w:numId="34">
    <w:abstractNumId w:val="5"/>
  </w:num>
  <w:num w:numId="35">
    <w:abstractNumId w:val="16"/>
  </w:num>
  <w:num w:numId="36">
    <w:abstractNumId w:val="42"/>
  </w:num>
  <w:num w:numId="37">
    <w:abstractNumId w:val="22"/>
  </w:num>
  <w:num w:numId="38">
    <w:abstractNumId w:val="37"/>
  </w:num>
  <w:num w:numId="39">
    <w:abstractNumId w:val="20"/>
  </w:num>
  <w:num w:numId="40">
    <w:abstractNumId w:val="36"/>
  </w:num>
  <w:num w:numId="41">
    <w:abstractNumId w:val="0"/>
  </w:num>
  <w:num w:numId="42">
    <w:abstractNumId w:val="2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9A"/>
    <w:rsid w:val="00000AAB"/>
    <w:rsid w:val="00006630"/>
    <w:rsid w:val="00010BFA"/>
    <w:rsid w:val="00014788"/>
    <w:rsid w:val="00015191"/>
    <w:rsid w:val="00015806"/>
    <w:rsid w:val="00020136"/>
    <w:rsid w:val="0003216A"/>
    <w:rsid w:val="00041FA0"/>
    <w:rsid w:val="00046AF5"/>
    <w:rsid w:val="00047EDD"/>
    <w:rsid w:val="000549F4"/>
    <w:rsid w:val="00062416"/>
    <w:rsid w:val="00063FBE"/>
    <w:rsid w:val="000657E0"/>
    <w:rsid w:val="00071EAC"/>
    <w:rsid w:val="00082DC4"/>
    <w:rsid w:val="000836C0"/>
    <w:rsid w:val="00085C9B"/>
    <w:rsid w:val="000A3573"/>
    <w:rsid w:val="000A3778"/>
    <w:rsid w:val="000B06C0"/>
    <w:rsid w:val="000B24F1"/>
    <w:rsid w:val="000B3C8B"/>
    <w:rsid w:val="000B66EC"/>
    <w:rsid w:val="000C68A6"/>
    <w:rsid w:val="000C7891"/>
    <w:rsid w:val="000F79FC"/>
    <w:rsid w:val="000F7EDD"/>
    <w:rsid w:val="00100BE8"/>
    <w:rsid w:val="0010112C"/>
    <w:rsid w:val="001020B8"/>
    <w:rsid w:val="00106D44"/>
    <w:rsid w:val="00111CB8"/>
    <w:rsid w:val="00113935"/>
    <w:rsid w:val="00116EC5"/>
    <w:rsid w:val="00121775"/>
    <w:rsid w:val="00127F15"/>
    <w:rsid w:val="00130F3D"/>
    <w:rsid w:val="001320DC"/>
    <w:rsid w:val="00136D1B"/>
    <w:rsid w:val="00152759"/>
    <w:rsid w:val="001669AB"/>
    <w:rsid w:val="001704F7"/>
    <w:rsid w:val="00181D1F"/>
    <w:rsid w:val="0018279C"/>
    <w:rsid w:val="00196C63"/>
    <w:rsid w:val="001A61E6"/>
    <w:rsid w:val="001C1B59"/>
    <w:rsid w:val="001C246D"/>
    <w:rsid w:val="001C306C"/>
    <w:rsid w:val="001C604B"/>
    <w:rsid w:val="001D199E"/>
    <w:rsid w:val="001E7C14"/>
    <w:rsid w:val="001F0878"/>
    <w:rsid w:val="001F1DA5"/>
    <w:rsid w:val="001F21A0"/>
    <w:rsid w:val="001F4DD3"/>
    <w:rsid w:val="00201BFE"/>
    <w:rsid w:val="0020669C"/>
    <w:rsid w:val="00206C18"/>
    <w:rsid w:val="00213FA6"/>
    <w:rsid w:val="00214EE6"/>
    <w:rsid w:val="00216FCF"/>
    <w:rsid w:val="00221F33"/>
    <w:rsid w:val="0022770F"/>
    <w:rsid w:val="00227D67"/>
    <w:rsid w:val="00230C42"/>
    <w:rsid w:val="00236E66"/>
    <w:rsid w:val="00237D17"/>
    <w:rsid w:val="00237E1A"/>
    <w:rsid w:val="00240934"/>
    <w:rsid w:val="002425BF"/>
    <w:rsid w:val="002468F2"/>
    <w:rsid w:val="002471E1"/>
    <w:rsid w:val="00252C9A"/>
    <w:rsid w:val="00256FA8"/>
    <w:rsid w:val="00257774"/>
    <w:rsid w:val="002620F2"/>
    <w:rsid w:val="0026242E"/>
    <w:rsid w:val="00266311"/>
    <w:rsid w:val="002724D2"/>
    <w:rsid w:val="00274275"/>
    <w:rsid w:val="002760CE"/>
    <w:rsid w:val="0027733B"/>
    <w:rsid w:val="00283709"/>
    <w:rsid w:val="00284F90"/>
    <w:rsid w:val="002875C2"/>
    <w:rsid w:val="00291936"/>
    <w:rsid w:val="002934E9"/>
    <w:rsid w:val="002A6BDF"/>
    <w:rsid w:val="002B0388"/>
    <w:rsid w:val="002B3610"/>
    <w:rsid w:val="002B771E"/>
    <w:rsid w:val="002C42C7"/>
    <w:rsid w:val="002C5C67"/>
    <w:rsid w:val="002C73D6"/>
    <w:rsid w:val="002D63F4"/>
    <w:rsid w:val="002D6BCB"/>
    <w:rsid w:val="002D6EBB"/>
    <w:rsid w:val="002E2AAA"/>
    <w:rsid w:val="002E6C35"/>
    <w:rsid w:val="002F2F8B"/>
    <w:rsid w:val="002F6E5E"/>
    <w:rsid w:val="00303ECA"/>
    <w:rsid w:val="00305960"/>
    <w:rsid w:val="00306DF1"/>
    <w:rsid w:val="00310DC2"/>
    <w:rsid w:val="003114EF"/>
    <w:rsid w:val="00315F68"/>
    <w:rsid w:val="00317F56"/>
    <w:rsid w:val="00320D1A"/>
    <w:rsid w:val="003312C9"/>
    <w:rsid w:val="003322B9"/>
    <w:rsid w:val="00336B52"/>
    <w:rsid w:val="003400DA"/>
    <w:rsid w:val="0034054F"/>
    <w:rsid w:val="00341997"/>
    <w:rsid w:val="003455D1"/>
    <w:rsid w:val="00350A8C"/>
    <w:rsid w:val="00350F88"/>
    <w:rsid w:val="00353D58"/>
    <w:rsid w:val="00354634"/>
    <w:rsid w:val="00364962"/>
    <w:rsid w:val="003666C1"/>
    <w:rsid w:val="003733EB"/>
    <w:rsid w:val="00380A3B"/>
    <w:rsid w:val="00383612"/>
    <w:rsid w:val="00397F64"/>
    <w:rsid w:val="003B5D4E"/>
    <w:rsid w:val="003B6851"/>
    <w:rsid w:val="003B69E9"/>
    <w:rsid w:val="003C1696"/>
    <w:rsid w:val="003C5DCA"/>
    <w:rsid w:val="003D29D7"/>
    <w:rsid w:val="003E6070"/>
    <w:rsid w:val="003E6988"/>
    <w:rsid w:val="003F4832"/>
    <w:rsid w:val="004007F9"/>
    <w:rsid w:val="00402F21"/>
    <w:rsid w:val="00403AC9"/>
    <w:rsid w:val="004044C3"/>
    <w:rsid w:val="00431DFD"/>
    <w:rsid w:val="00441078"/>
    <w:rsid w:val="00441A66"/>
    <w:rsid w:val="00446FA6"/>
    <w:rsid w:val="00461483"/>
    <w:rsid w:val="00466267"/>
    <w:rsid w:val="00471C39"/>
    <w:rsid w:val="00472FE0"/>
    <w:rsid w:val="00475E9C"/>
    <w:rsid w:val="00487751"/>
    <w:rsid w:val="00493E4C"/>
    <w:rsid w:val="00493F09"/>
    <w:rsid w:val="004A06C7"/>
    <w:rsid w:val="004A1380"/>
    <w:rsid w:val="004A5150"/>
    <w:rsid w:val="004A61E1"/>
    <w:rsid w:val="004A64A3"/>
    <w:rsid w:val="004B3234"/>
    <w:rsid w:val="004C0BBB"/>
    <w:rsid w:val="004C319A"/>
    <w:rsid w:val="004C3958"/>
    <w:rsid w:val="004C5D44"/>
    <w:rsid w:val="004D02D8"/>
    <w:rsid w:val="004D61A6"/>
    <w:rsid w:val="004E18CE"/>
    <w:rsid w:val="004E1D07"/>
    <w:rsid w:val="004E25DD"/>
    <w:rsid w:val="004F49C8"/>
    <w:rsid w:val="005042D2"/>
    <w:rsid w:val="00505E66"/>
    <w:rsid w:val="0052379F"/>
    <w:rsid w:val="0052711B"/>
    <w:rsid w:val="005306F2"/>
    <w:rsid w:val="005319F6"/>
    <w:rsid w:val="00540367"/>
    <w:rsid w:val="00555490"/>
    <w:rsid w:val="00561294"/>
    <w:rsid w:val="00566406"/>
    <w:rsid w:val="00570F6F"/>
    <w:rsid w:val="00571B5B"/>
    <w:rsid w:val="00576389"/>
    <w:rsid w:val="00580CFF"/>
    <w:rsid w:val="00582273"/>
    <w:rsid w:val="005832DF"/>
    <w:rsid w:val="0058577F"/>
    <w:rsid w:val="00587327"/>
    <w:rsid w:val="005873F2"/>
    <w:rsid w:val="00594F77"/>
    <w:rsid w:val="0059766F"/>
    <w:rsid w:val="005A0B76"/>
    <w:rsid w:val="005A0FF8"/>
    <w:rsid w:val="005A720A"/>
    <w:rsid w:val="005B3AAF"/>
    <w:rsid w:val="005D1DD4"/>
    <w:rsid w:val="005E5D41"/>
    <w:rsid w:val="005F55E7"/>
    <w:rsid w:val="005F7534"/>
    <w:rsid w:val="006016F4"/>
    <w:rsid w:val="0061232F"/>
    <w:rsid w:val="00613A9F"/>
    <w:rsid w:val="00613E25"/>
    <w:rsid w:val="00616FA6"/>
    <w:rsid w:val="00620E9D"/>
    <w:rsid w:val="006258DA"/>
    <w:rsid w:val="00626896"/>
    <w:rsid w:val="00632BC6"/>
    <w:rsid w:val="006445B3"/>
    <w:rsid w:val="006522A9"/>
    <w:rsid w:val="00657D73"/>
    <w:rsid w:val="006610B2"/>
    <w:rsid w:val="006612D4"/>
    <w:rsid w:val="00663949"/>
    <w:rsid w:val="0066773F"/>
    <w:rsid w:val="00673138"/>
    <w:rsid w:val="00674E21"/>
    <w:rsid w:val="00675B24"/>
    <w:rsid w:val="00677910"/>
    <w:rsid w:val="00684604"/>
    <w:rsid w:val="006879CF"/>
    <w:rsid w:val="00690065"/>
    <w:rsid w:val="00696BA4"/>
    <w:rsid w:val="00697247"/>
    <w:rsid w:val="00697AED"/>
    <w:rsid w:val="006A0FCC"/>
    <w:rsid w:val="006A576A"/>
    <w:rsid w:val="006B3451"/>
    <w:rsid w:val="006B59D1"/>
    <w:rsid w:val="006D0669"/>
    <w:rsid w:val="006D2426"/>
    <w:rsid w:val="006D2930"/>
    <w:rsid w:val="006E165F"/>
    <w:rsid w:val="006E31B7"/>
    <w:rsid w:val="006E3ED5"/>
    <w:rsid w:val="006E43B0"/>
    <w:rsid w:val="006E620E"/>
    <w:rsid w:val="006E6679"/>
    <w:rsid w:val="006F00D9"/>
    <w:rsid w:val="006F2D72"/>
    <w:rsid w:val="006F6997"/>
    <w:rsid w:val="0070227D"/>
    <w:rsid w:val="00703BA5"/>
    <w:rsid w:val="00705275"/>
    <w:rsid w:val="00705CAA"/>
    <w:rsid w:val="00706244"/>
    <w:rsid w:val="0070731A"/>
    <w:rsid w:val="00715031"/>
    <w:rsid w:val="007215AA"/>
    <w:rsid w:val="00721E16"/>
    <w:rsid w:val="00726BE6"/>
    <w:rsid w:val="00730131"/>
    <w:rsid w:val="0073144F"/>
    <w:rsid w:val="0074141C"/>
    <w:rsid w:val="007421FC"/>
    <w:rsid w:val="00744FA9"/>
    <w:rsid w:val="00746075"/>
    <w:rsid w:val="007507C9"/>
    <w:rsid w:val="00755E03"/>
    <w:rsid w:val="0075765A"/>
    <w:rsid w:val="00760EF3"/>
    <w:rsid w:val="0076281E"/>
    <w:rsid w:val="0076321B"/>
    <w:rsid w:val="007676A0"/>
    <w:rsid w:val="00770A5F"/>
    <w:rsid w:val="00771EEB"/>
    <w:rsid w:val="007766B3"/>
    <w:rsid w:val="00777182"/>
    <w:rsid w:val="00780A0D"/>
    <w:rsid w:val="00780CA2"/>
    <w:rsid w:val="0078222A"/>
    <w:rsid w:val="00782F07"/>
    <w:rsid w:val="0078363E"/>
    <w:rsid w:val="00791016"/>
    <w:rsid w:val="00795D2D"/>
    <w:rsid w:val="00797A78"/>
    <w:rsid w:val="007C1253"/>
    <w:rsid w:val="007C18EB"/>
    <w:rsid w:val="007C676E"/>
    <w:rsid w:val="007C7BCB"/>
    <w:rsid w:val="007D2956"/>
    <w:rsid w:val="007D375D"/>
    <w:rsid w:val="007D6332"/>
    <w:rsid w:val="007D7078"/>
    <w:rsid w:val="007D7469"/>
    <w:rsid w:val="007E7102"/>
    <w:rsid w:val="007F49FF"/>
    <w:rsid w:val="007F4D4E"/>
    <w:rsid w:val="007F7BCA"/>
    <w:rsid w:val="0080360E"/>
    <w:rsid w:val="00804BB8"/>
    <w:rsid w:val="00805E33"/>
    <w:rsid w:val="00806EFE"/>
    <w:rsid w:val="00810197"/>
    <w:rsid w:val="00817CDF"/>
    <w:rsid w:val="00820E81"/>
    <w:rsid w:val="00827128"/>
    <w:rsid w:val="00827874"/>
    <w:rsid w:val="00831842"/>
    <w:rsid w:val="0084109C"/>
    <w:rsid w:val="00841D5E"/>
    <w:rsid w:val="00844294"/>
    <w:rsid w:val="008468C0"/>
    <w:rsid w:val="008506FD"/>
    <w:rsid w:val="00852CD5"/>
    <w:rsid w:val="00854DCD"/>
    <w:rsid w:val="008610AA"/>
    <w:rsid w:val="00874AE7"/>
    <w:rsid w:val="008837C5"/>
    <w:rsid w:val="0088503E"/>
    <w:rsid w:val="0088697C"/>
    <w:rsid w:val="00893539"/>
    <w:rsid w:val="00893A91"/>
    <w:rsid w:val="008942E1"/>
    <w:rsid w:val="00895AA5"/>
    <w:rsid w:val="008A0403"/>
    <w:rsid w:val="008A6D1F"/>
    <w:rsid w:val="008B226B"/>
    <w:rsid w:val="008B6E6C"/>
    <w:rsid w:val="008C38A9"/>
    <w:rsid w:val="008C6BE4"/>
    <w:rsid w:val="008D0DB1"/>
    <w:rsid w:val="008D29F5"/>
    <w:rsid w:val="008D3D57"/>
    <w:rsid w:val="008D4B42"/>
    <w:rsid w:val="008D51E1"/>
    <w:rsid w:val="008D6AE6"/>
    <w:rsid w:val="008E1CA1"/>
    <w:rsid w:val="008E46BC"/>
    <w:rsid w:val="008E6522"/>
    <w:rsid w:val="008E75A8"/>
    <w:rsid w:val="008F4817"/>
    <w:rsid w:val="009026F1"/>
    <w:rsid w:val="00903E81"/>
    <w:rsid w:val="0090578C"/>
    <w:rsid w:val="009057BC"/>
    <w:rsid w:val="00905B3E"/>
    <w:rsid w:val="00912564"/>
    <w:rsid w:val="0091282B"/>
    <w:rsid w:val="009270E7"/>
    <w:rsid w:val="009272CA"/>
    <w:rsid w:val="00933B57"/>
    <w:rsid w:val="009361EC"/>
    <w:rsid w:val="009470E3"/>
    <w:rsid w:val="009501DE"/>
    <w:rsid w:val="00956B62"/>
    <w:rsid w:val="00960F96"/>
    <w:rsid w:val="00974685"/>
    <w:rsid w:val="00974995"/>
    <w:rsid w:val="009779D2"/>
    <w:rsid w:val="00981E0B"/>
    <w:rsid w:val="00986D5F"/>
    <w:rsid w:val="00987E82"/>
    <w:rsid w:val="009A3514"/>
    <w:rsid w:val="009A4EF7"/>
    <w:rsid w:val="009A6EFE"/>
    <w:rsid w:val="009B5552"/>
    <w:rsid w:val="009B5669"/>
    <w:rsid w:val="009C1403"/>
    <w:rsid w:val="009C1A59"/>
    <w:rsid w:val="009C4124"/>
    <w:rsid w:val="009C4217"/>
    <w:rsid w:val="009C7165"/>
    <w:rsid w:val="009C7CEF"/>
    <w:rsid w:val="009D0F3A"/>
    <w:rsid w:val="009D31B5"/>
    <w:rsid w:val="009D4FA0"/>
    <w:rsid w:val="009E13F9"/>
    <w:rsid w:val="009E6549"/>
    <w:rsid w:val="009E6705"/>
    <w:rsid w:val="009F510A"/>
    <w:rsid w:val="009F60A8"/>
    <w:rsid w:val="00A120AD"/>
    <w:rsid w:val="00A13B9A"/>
    <w:rsid w:val="00A27A8D"/>
    <w:rsid w:val="00A33394"/>
    <w:rsid w:val="00A33C0A"/>
    <w:rsid w:val="00A3682C"/>
    <w:rsid w:val="00A37100"/>
    <w:rsid w:val="00A42F94"/>
    <w:rsid w:val="00A43BF9"/>
    <w:rsid w:val="00A50175"/>
    <w:rsid w:val="00A507BD"/>
    <w:rsid w:val="00A56F7E"/>
    <w:rsid w:val="00A57194"/>
    <w:rsid w:val="00A5742E"/>
    <w:rsid w:val="00A6167B"/>
    <w:rsid w:val="00A61EA0"/>
    <w:rsid w:val="00A67174"/>
    <w:rsid w:val="00A7120C"/>
    <w:rsid w:val="00A7146B"/>
    <w:rsid w:val="00A84194"/>
    <w:rsid w:val="00A93D41"/>
    <w:rsid w:val="00AA515A"/>
    <w:rsid w:val="00AA6702"/>
    <w:rsid w:val="00AA706E"/>
    <w:rsid w:val="00AB110C"/>
    <w:rsid w:val="00AB3CDC"/>
    <w:rsid w:val="00AB7A84"/>
    <w:rsid w:val="00AC1367"/>
    <w:rsid w:val="00AC1B86"/>
    <w:rsid w:val="00AC580A"/>
    <w:rsid w:val="00AC760A"/>
    <w:rsid w:val="00AD1B0E"/>
    <w:rsid w:val="00AD7780"/>
    <w:rsid w:val="00AD792D"/>
    <w:rsid w:val="00AE1C7E"/>
    <w:rsid w:val="00AE1FFB"/>
    <w:rsid w:val="00AE6621"/>
    <w:rsid w:val="00AE7DF2"/>
    <w:rsid w:val="00AF00FC"/>
    <w:rsid w:val="00B0531E"/>
    <w:rsid w:val="00B05BA2"/>
    <w:rsid w:val="00B05C3B"/>
    <w:rsid w:val="00B05CC6"/>
    <w:rsid w:val="00B06CB1"/>
    <w:rsid w:val="00B11275"/>
    <w:rsid w:val="00B112AE"/>
    <w:rsid w:val="00B1395D"/>
    <w:rsid w:val="00B14C0C"/>
    <w:rsid w:val="00B33109"/>
    <w:rsid w:val="00B34372"/>
    <w:rsid w:val="00B3736A"/>
    <w:rsid w:val="00B4192C"/>
    <w:rsid w:val="00B41FBD"/>
    <w:rsid w:val="00B528CF"/>
    <w:rsid w:val="00B55BEA"/>
    <w:rsid w:val="00B56BD3"/>
    <w:rsid w:val="00B57973"/>
    <w:rsid w:val="00B62AF3"/>
    <w:rsid w:val="00B67C9B"/>
    <w:rsid w:val="00B70679"/>
    <w:rsid w:val="00B759CB"/>
    <w:rsid w:val="00B76010"/>
    <w:rsid w:val="00B7760D"/>
    <w:rsid w:val="00B80061"/>
    <w:rsid w:val="00B85EC3"/>
    <w:rsid w:val="00B863DC"/>
    <w:rsid w:val="00B94583"/>
    <w:rsid w:val="00B94D47"/>
    <w:rsid w:val="00B94F34"/>
    <w:rsid w:val="00B9611F"/>
    <w:rsid w:val="00B96413"/>
    <w:rsid w:val="00BA3640"/>
    <w:rsid w:val="00BA3BE7"/>
    <w:rsid w:val="00BB3553"/>
    <w:rsid w:val="00BC186F"/>
    <w:rsid w:val="00BC2225"/>
    <w:rsid w:val="00BC3718"/>
    <w:rsid w:val="00BC4D26"/>
    <w:rsid w:val="00BD2F1B"/>
    <w:rsid w:val="00BE15A0"/>
    <w:rsid w:val="00BE1947"/>
    <w:rsid w:val="00BE1A53"/>
    <w:rsid w:val="00BE3BDA"/>
    <w:rsid w:val="00BE5542"/>
    <w:rsid w:val="00BF179C"/>
    <w:rsid w:val="00BF2264"/>
    <w:rsid w:val="00C04B74"/>
    <w:rsid w:val="00C06E75"/>
    <w:rsid w:val="00C15FEC"/>
    <w:rsid w:val="00C27209"/>
    <w:rsid w:val="00C3445B"/>
    <w:rsid w:val="00C44BE6"/>
    <w:rsid w:val="00C45B0E"/>
    <w:rsid w:val="00C45CF4"/>
    <w:rsid w:val="00C47BF3"/>
    <w:rsid w:val="00C504F9"/>
    <w:rsid w:val="00C57C2F"/>
    <w:rsid w:val="00C61683"/>
    <w:rsid w:val="00C73D64"/>
    <w:rsid w:val="00C74446"/>
    <w:rsid w:val="00C75A23"/>
    <w:rsid w:val="00C7603D"/>
    <w:rsid w:val="00C80821"/>
    <w:rsid w:val="00C91371"/>
    <w:rsid w:val="00C977E6"/>
    <w:rsid w:val="00CA199F"/>
    <w:rsid w:val="00CA3962"/>
    <w:rsid w:val="00CA6548"/>
    <w:rsid w:val="00CB1C3E"/>
    <w:rsid w:val="00CB3253"/>
    <w:rsid w:val="00CB3BDD"/>
    <w:rsid w:val="00CB667D"/>
    <w:rsid w:val="00CB697E"/>
    <w:rsid w:val="00CB7DE3"/>
    <w:rsid w:val="00CC115C"/>
    <w:rsid w:val="00CC3D63"/>
    <w:rsid w:val="00CC6DD1"/>
    <w:rsid w:val="00CD1636"/>
    <w:rsid w:val="00CD283D"/>
    <w:rsid w:val="00CD34AD"/>
    <w:rsid w:val="00CE08FA"/>
    <w:rsid w:val="00CE4311"/>
    <w:rsid w:val="00CE4D39"/>
    <w:rsid w:val="00CE4D94"/>
    <w:rsid w:val="00CF5F51"/>
    <w:rsid w:val="00D16ACC"/>
    <w:rsid w:val="00D20973"/>
    <w:rsid w:val="00D232BA"/>
    <w:rsid w:val="00D241BE"/>
    <w:rsid w:val="00D2638C"/>
    <w:rsid w:val="00D37491"/>
    <w:rsid w:val="00D40844"/>
    <w:rsid w:val="00D50F69"/>
    <w:rsid w:val="00D72DAC"/>
    <w:rsid w:val="00D752F3"/>
    <w:rsid w:val="00D77F2B"/>
    <w:rsid w:val="00D80A88"/>
    <w:rsid w:val="00D83AD1"/>
    <w:rsid w:val="00D85D64"/>
    <w:rsid w:val="00D90978"/>
    <w:rsid w:val="00D975AF"/>
    <w:rsid w:val="00DA43CE"/>
    <w:rsid w:val="00DB7E20"/>
    <w:rsid w:val="00DC14FD"/>
    <w:rsid w:val="00DC45F5"/>
    <w:rsid w:val="00DC4D8A"/>
    <w:rsid w:val="00DC5651"/>
    <w:rsid w:val="00DD1504"/>
    <w:rsid w:val="00DD250C"/>
    <w:rsid w:val="00DE6F36"/>
    <w:rsid w:val="00DE72B5"/>
    <w:rsid w:val="00DF1237"/>
    <w:rsid w:val="00DF1728"/>
    <w:rsid w:val="00DF5524"/>
    <w:rsid w:val="00DF6EF4"/>
    <w:rsid w:val="00DF71C3"/>
    <w:rsid w:val="00E0551F"/>
    <w:rsid w:val="00E115FE"/>
    <w:rsid w:val="00E12D7F"/>
    <w:rsid w:val="00E14D08"/>
    <w:rsid w:val="00E166E6"/>
    <w:rsid w:val="00E2107D"/>
    <w:rsid w:val="00E238DA"/>
    <w:rsid w:val="00E23C13"/>
    <w:rsid w:val="00E255A4"/>
    <w:rsid w:val="00E30D79"/>
    <w:rsid w:val="00E34071"/>
    <w:rsid w:val="00E35007"/>
    <w:rsid w:val="00E41432"/>
    <w:rsid w:val="00E41F7E"/>
    <w:rsid w:val="00E450EB"/>
    <w:rsid w:val="00E55EB4"/>
    <w:rsid w:val="00E636FB"/>
    <w:rsid w:val="00E67B1A"/>
    <w:rsid w:val="00E71301"/>
    <w:rsid w:val="00E7450A"/>
    <w:rsid w:val="00E9160E"/>
    <w:rsid w:val="00E91619"/>
    <w:rsid w:val="00E95483"/>
    <w:rsid w:val="00EA38A9"/>
    <w:rsid w:val="00EB1006"/>
    <w:rsid w:val="00EB26B0"/>
    <w:rsid w:val="00EC31B7"/>
    <w:rsid w:val="00ED0668"/>
    <w:rsid w:val="00ED4C43"/>
    <w:rsid w:val="00ED689A"/>
    <w:rsid w:val="00ED7B5E"/>
    <w:rsid w:val="00EE704B"/>
    <w:rsid w:val="00EE7989"/>
    <w:rsid w:val="00EF09B2"/>
    <w:rsid w:val="00EF40C5"/>
    <w:rsid w:val="00EF4910"/>
    <w:rsid w:val="00F2216E"/>
    <w:rsid w:val="00F31207"/>
    <w:rsid w:val="00F31B19"/>
    <w:rsid w:val="00F3756A"/>
    <w:rsid w:val="00F43EAC"/>
    <w:rsid w:val="00F442B1"/>
    <w:rsid w:val="00F537FD"/>
    <w:rsid w:val="00F552E3"/>
    <w:rsid w:val="00F738FB"/>
    <w:rsid w:val="00F7565D"/>
    <w:rsid w:val="00F83443"/>
    <w:rsid w:val="00F835C8"/>
    <w:rsid w:val="00F850B7"/>
    <w:rsid w:val="00F87B9B"/>
    <w:rsid w:val="00F97265"/>
    <w:rsid w:val="00FA45F0"/>
    <w:rsid w:val="00FA794F"/>
    <w:rsid w:val="00FB25E6"/>
    <w:rsid w:val="00FB6A59"/>
    <w:rsid w:val="00FC07C8"/>
    <w:rsid w:val="00FC437D"/>
    <w:rsid w:val="00FC757A"/>
    <w:rsid w:val="00FD0280"/>
    <w:rsid w:val="00FD4284"/>
    <w:rsid w:val="00FD43D9"/>
    <w:rsid w:val="00FE015B"/>
    <w:rsid w:val="00FE5B10"/>
    <w:rsid w:val="00FF169A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452A0D"/>
  <w15:chartTrackingRefBased/>
  <w15:docId w15:val="{CBAD98C8-6E1A-4EE5-931B-722B7883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026F1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471E1"/>
    <w:pPr>
      <w:keepNext/>
      <w:pageBreakBefore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471E1"/>
    <w:pPr>
      <w:keepNext/>
      <w:keepLines/>
      <w:spacing w:before="120"/>
      <w:outlineLvl w:val="1"/>
    </w:pPr>
    <w:rPr>
      <w:rFonts w:ascii="Calibri Light" w:hAnsi="Calibri Light"/>
      <w:color w:val="B2B2B2"/>
      <w:sz w:val="36"/>
      <w:szCs w:val="36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2471E1"/>
    <w:rPr>
      <w:rFonts w:ascii="Calibri Light" w:hAnsi="Calibri Light"/>
      <w:b/>
      <w:bCs/>
      <w:kern w:val="32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215AA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Nagwek">
    <w:name w:val="header"/>
    <w:basedOn w:val="Normalny"/>
    <w:link w:val="NagwekZnak"/>
    <w:rsid w:val="007215A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7215AA"/>
    <w:rPr>
      <w:sz w:val="24"/>
      <w:szCs w:val="24"/>
    </w:rPr>
  </w:style>
  <w:style w:type="paragraph" w:styleId="Stopka">
    <w:name w:val="footer"/>
    <w:basedOn w:val="Normalny"/>
    <w:link w:val="StopkaZnak"/>
    <w:uiPriority w:val="99"/>
    <w:rsid w:val="007215AA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7215AA"/>
    <w:rPr>
      <w:sz w:val="24"/>
      <w:szCs w:val="24"/>
    </w:rPr>
  </w:style>
  <w:style w:type="character" w:customStyle="1" w:styleId="Nagwek2Znak">
    <w:name w:val="Nagłówek 2 Znak"/>
    <w:link w:val="Nagwek2"/>
    <w:uiPriority w:val="9"/>
    <w:rsid w:val="002471E1"/>
    <w:rPr>
      <w:rFonts w:ascii="Calibri Light" w:hAnsi="Calibri Light"/>
      <w:color w:val="B2B2B2"/>
      <w:sz w:val="36"/>
      <w:szCs w:val="36"/>
      <w:lang w:eastAsia="en-US"/>
    </w:rPr>
  </w:style>
  <w:style w:type="paragraph" w:styleId="Spistreci1">
    <w:name w:val="toc 1"/>
    <w:basedOn w:val="Normalny"/>
    <w:next w:val="Normalny"/>
    <w:autoRedefine/>
    <w:uiPriority w:val="39"/>
    <w:rsid w:val="002471E1"/>
  </w:style>
  <w:style w:type="paragraph" w:styleId="Spistreci2">
    <w:name w:val="toc 2"/>
    <w:basedOn w:val="Normalny"/>
    <w:next w:val="Normalny"/>
    <w:autoRedefine/>
    <w:uiPriority w:val="39"/>
    <w:rsid w:val="002471E1"/>
    <w:pPr>
      <w:ind w:left="240"/>
    </w:pPr>
  </w:style>
  <w:style w:type="character" w:styleId="Hipercze">
    <w:name w:val="Hyperlink"/>
    <w:uiPriority w:val="99"/>
    <w:unhideWhenUsed/>
    <w:rsid w:val="002471E1"/>
    <w:rPr>
      <w:color w:val="0000FF"/>
      <w:u w:val="single"/>
    </w:rPr>
  </w:style>
  <w:style w:type="character" w:customStyle="1" w:styleId="apple-converted-space">
    <w:name w:val="apple-converted-space"/>
    <w:rsid w:val="0061232F"/>
  </w:style>
  <w:style w:type="character" w:customStyle="1" w:styleId="hit">
    <w:name w:val="hit"/>
    <w:rsid w:val="0061232F"/>
  </w:style>
  <w:style w:type="character" w:styleId="Odwoaniedokomentarza">
    <w:name w:val="annotation reference"/>
    <w:rsid w:val="00827128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827128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827128"/>
  </w:style>
  <w:style w:type="paragraph" w:styleId="Tematkomentarza">
    <w:name w:val="annotation subject"/>
    <w:basedOn w:val="Tekstkomentarza"/>
    <w:next w:val="Tekstkomentarza"/>
    <w:link w:val="TematkomentarzaZnak"/>
    <w:rsid w:val="00827128"/>
    <w:rPr>
      <w:b/>
      <w:bCs/>
    </w:rPr>
  </w:style>
  <w:style w:type="character" w:customStyle="1" w:styleId="TematkomentarzaZnak">
    <w:name w:val="Temat komentarza Znak"/>
    <w:link w:val="Tematkomentarza"/>
    <w:rsid w:val="00827128"/>
    <w:rPr>
      <w:b/>
      <w:bCs/>
    </w:rPr>
  </w:style>
  <w:style w:type="paragraph" w:styleId="Tekstdymka">
    <w:name w:val="Balloon Text"/>
    <w:basedOn w:val="Normalny"/>
    <w:link w:val="TekstdymkaZnak"/>
    <w:rsid w:val="00827128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rsid w:val="00827128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rsid w:val="009C7C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uiPriority w:val="99"/>
    <w:semiHidden/>
    <w:rsid w:val="00F552E3"/>
    <w:rPr>
      <w:color w:val="808080"/>
    </w:rPr>
  </w:style>
  <w:style w:type="paragraph" w:styleId="Tekstprzypisukocowego">
    <w:name w:val="endnote text"/>
    <w:basedOn w:val="Normalny"/>
    <w:link w:val="TekstprzypisukocowegoZnak"/>
    <w:rsid w:val="002760C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2760CE"/>
  </w:style>
  <w:style w:type="character" w:styleId="Odwoanieprzypisukocowego">
    <w:name w:val="endnote reference"/>
    <w:rsid w:val="002760CE"/>
    <w:rPr>
      <w:vertAlign w:val="superscript"/>
    </w:rPr>
  </w:style>
  <w:style w:type="paragraph" w:styleId="Akapitzlist">
    <w:name w:val="List Paragraph"/>
    <w:basedOn w:val="Normalny"/>
    <w:uiPriority w:val="34"/>
    <w:qFormat/>
    <w:rsid w:val="007D375D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986D5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79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2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8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8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9.png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jpe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1.bin"/><Relationship Id="rId22" Type="http://schemas.openxmlformats.org/officeDocument/2006/relationships/image" Target="media/image11.png"/><Relationship Id="rId27" Type="http://schemas.openxmlformats.org/officeDocument/2006/relationships/image" Target="media/image16.jpeg"/><Relationship Id="rId30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Minimalizacja błędu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8327327139663112E-2"/>
          <c:y val="9.2372478128047955E-2"/>
          <c:w val="0.84666500020830726"/>
          <c:h val="0.66936367057749191"/>
        </c:manualLayout>
      </c:layout>
      <c:lineChart>
        <c:grouping val="standard"/>
        <c:varyColors val="0"/>
        <c:ser>
          <c:idx val="0"/>
          <c:order val="0"/>
          <c:tx>
            <c:v>Hook-Jeeve's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Arkusz1!$Q$3:$Q$52</c:f>
              <c:numCache>
                <c:formatCode>General</c:formatCode>
                <c:ptCount val="50"/>
                <c:pt idx="0">
                  <c:v>37</c:v>
                </c:pt>
                <c:pt idx="1">
                  <c:v>33</c:v>
                </c:pt>
                <c:pt idx="2">
                  <c:v>24</c:v>
                </c:pt>
                <c:pt idx="3">
                  <c:v>15</c:v>
                </c:pt>
                <c:pt idx="4">
                  <c:v>12</c:v>
                </c:pt>
                <c:pt idx="5">
                  <c:v>9.3000000000000007</c:v>
                </c:pt>
                <c:pt idx="6">
                  <c:v>8.6999999999999993</c:v>
                </c:pt>
                <c:pt idx="7">
                  <c:v>7.4</c:v>
                </c:pt>
                <c:pt idx="8">
                  <c:v>7.12</c:v>
                </c:pt>
                <c:pt idx="9">
                  <c:v>7.07</c:v>
                </c:pt>
                <c:pt idx="10">
                  <c:v>5.91</c:v>
                </c:pt>
                <c:pt idx="11">
                  <c:v>4.99</c:v>
                </c:pt>
                <c:pt idx="12">
                  <c:v>4.97</c:v>
                </c:pt>
                <c:pt idx="13">
                  <c:v>4.97</c:v>
                </c:pt>
                <c:pt idx="14">
                  <c:v>3.97</c:v>
                </c:pt>
                <c:pt idx="15">
                  <c:v>3.56</c:v>
                </c:pt>
                <c:pt idx="16">
                  <c:v>3.21</c:v>
                </c:pt>
                <c:pt idx="17">
                  <c:v>3.03</c:v>
                </c:pt>
                <c:pt idx="18">
                  <c:v>2.87</c:v>
                </c:pt>
                <c:pt idx="19">
                  <c:v>2.56</c:v>
                </c:pt>
                <c:pt idx="20">
                  <c:v>2.44</c:v>
                </c:pt>
                <c:pt idx="21">
                  <c:v>2.2000000000000002</c:v>
                </c:pt>
                <c:pt idx="22">
                  <c:v>2</c:v>
                </c:pt>
                <c:pt idx="23">
                  <c:v>1.99</c:v>
                </c:pt>
                <c:pt idx="24">
                  <c:v>1.99</c:v>
                </c:pt>
                <c:pt idx="25">
                  <c:v>1.99</c:v>
                </c:pt>
                <c:pt idx="26">
                  <c:v>1.99</c:v>
                </c:pt>
                <c:pt idx="27">
                  <c:v>1.98</c:v>
                </c:pt>
                <c:pt idx="28">
                  <c:v>1.98</c:v>
                </c:pt>
                <c:pt idx="29">
                  <c:v>1.73</c:v>
                </c:pt>
                <c:pt idx="30">
                  <c:v>1.65</c:v>
                </c:pt>
                <c:pt idx="31">
                  <c:v>1.65</c:v>
                </c:pt>
                <c:pt idx="32">
                  <c:v>1.65</c:v>
                </c:pt>
                <c:pt idx="33">
                  <c:v>1.54</c:v>
                </c:pt>
                <c:pt idx="34">
                  <c:v>1.54</c:v>
                </c:pt>
                <c:pt idx="35">
                  <c:v>1.35</c:v>
                </c:pt>
                <c:pt idx="36">
                  <c:v>1.35</c:v>
                </c:pt>
                <c:pt idx="37">
                  <c:v>1.35</c:v>
                </c:pt>
                <c:pt idx="38">
                  <c:v>1.35</c:v>
                </c:pt>
                <c:pt idx="39">
                  <c:v>1.21</c:v>
                </c:pt>
                <c:pt idx="40">
                  <c:v>1.21</c:v>
                </c:pt>
                <c:pt idx="41">
                  <c:v>0.99</c:v>
                </c:pt>
                <c:pt idx="42">
                  <c:v>0.99</c:v>
                </c:pt>
                <c:pt idx="43">
                  <c:v>0.99</c:v>
                </c:pt>
                <c:pt idx="44">
                  <c:v>0.99</c:v>
                </c:pt>
                <c:pt idx="45">
                  <c:v>0.87</c:v>
                </c:pt>
                <c:pt idx="46">
                  <c:v>0.87</c:v>
                </c:pt>
                <c:pt idx="47">
                  <c:v>0.87</c:v>
                </c:pt>
                <c:pt idx="48">
                  <c:v>0.65</c:v>
                </c:pt>
                <c:pt idx="49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6F-4578-A929-5F54FCA342C8}"/>
            </c:ext>
          </c:extLst>
        </c:ser>
        <c:ser>
          <c:idx val="1"/>
          <c:order val="1"/>
          <c:tx>
            <c:v>Hook-Jeeve's-losowo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Arkusz1!$R$3:$R$52</c:f>
              <c:numCache>
                <c:formatCode>General</c:formatCode>
                <c:ptCount val="50"/>
                <c:pt idx="0">
                  <c:v>54</c:v>
                </c:pt>
                <c:pt idx="1">
                  <c:v>51</c:v>
                </c:pt>
                <c:pt idx="2">
                  <c:v>25</c:v>
                </c:pt>
                <c:pt idx="3">
                  <c:v>17</c:v>
                </c:pt>
                <c:pt idx="4">
                  <c:v>4.4800000000000004</c:v>
                </c:pt>
                <c:pt idx="5">
                  <c:v>2.0699999999999998</c:v>
                </c:pt>
                <c:pt idx="6">
                  <c:v>2.02</c:v>
                </c:pt>
                <c:pt idx="7">
                  <c:v>1.99</c:v>
                </c:pt>
                <c:pt idx="8">
                  <c:v>1.99</c:v>
                </c:pt>
                <c:pt idx="9">
                  <c:v>1.99</c:v>
                </c:pt>
                <c:pt idx="10">
                  <c:v>1.98</c:v>
                </c:pt>
                <c:pt idx="11">
                  <c:v>1.98</c:v>
                </c:pt>
                <c:pt idx="12">
                  <c:v>1.74</c:v>
                </c:pt>
                <c:pt idx="13">
                  <c:v>1.67</c:v>
                </c:pt>
                <c:pt idx="14">
                  <c:v>1.56</c:v>
                </c:pt>
                <c:pt idx="15">
                  <c:v>1.55</c:v>
                </c:pt>
                <c:pt idx="16">
                  <c:v>1.1200000000000001</c:v>
                </c:pt>
                <c:pt idx="17">
                  <c:v>1.08</c:v>
                </c:pt>
                <c:pt idx="18">
                  <c:v>1.02</c:v>
                </c:pt>
                <c:pt idx="19">
                  <c:v>1.01</c:v>
                </c:pt>
                <c:pt idx="20">
                  <c:v>1</c:v>
                </c:pt>
                <c:pt idx="21">
                  <c:v>0.99</c:v>
                </c:pt>
                <c:pt idx="22">
                  <c:v>0.99</c:v>
                </c:pt>
                <c:pt idx="23">
                  <c:v>0.99</c:v>
                </c:pt>
                <c:pt idx="24">
                  <c:v>0.98</c:v>
                </c:pt>
                <c:pt idx="25">
                  <c:v>0.97</c:v>
                </c:pt>
                <c:pt idx="26">
                  <c:v>0.96</c:v>
                </c:pt>
                <c:pt idx="27">
                  <c:v>0.95</c:v>
                </c:pt>
                <c:pt idx="28">
                  <c:v>0.94</c:v>
                </c:pt>
                <c:pt idx="29">
                  <c:v>0.94</c:v>
                </c:pt>
                <c:pt idx="30">
                  <c:v>0.94</c:v>
                </c:pt>
                <c:pt idx="31">
                  <c:v>0.94</c:v>
                </c:pt>
                <c:pt idx="32">
                  <c:v>0.83</c:v>
                </c:pt>
                <c:pt idx="33">
                  <c:v>0.83</c:v>
                </c:pt>
                <c:pt idx="34">
                  <c:v>0.79</c:v>
                </c:pt>
                <c:pt idx="35">
                  <c:v>0.79</c:v>
                </c:pt>
                <c:pt idx="36">
                  <c:v>0.79</c:v>
                </c:pt>
                <c:pt idx="37">
                  <c:v>0.59</c:v>
                </c:pt>
                <c:pt idx="38">
                  <c:v>0.59</c:v>
                </c:pt>
                <c:pt idx="39">
                  <c:v>0.57999999999999996</c:v>
                </c:pt>
                <c:pt idx="40">
                  <c:v>0.37</c:v>
                </c:pt>
                <c:pt idx="41">
                  <c:v>0.37</c:v>
                </c:pt>
                <c:pt idx="42">
                  <c:v>0.02</c:v>
                </c:pt>
                <c:pt idx="43">
                  <c:v>0.01</c:v>
                </c:pt>
                <c:pt idx="44">
                  <c:v>0.01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6F-4578-A929-5F54FCA342C8}"/>
            </c:ext>
          </c:extLst>
        </c:ser>
        <c:ser>
          <c:idx val="2"/>
          <c:order val="2"/>
          <c:tx>
            <c:v>Hook-Jeeve's-odchylenia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Arkusz1!$S$3:$S$52</c:f>
              <c:numCache>
                <c:formatCode>General</c:formatCode>
                <c:ptCount val="50"/>
                <c:pt idx="0">
                  <c:v>59.25</c:v>
                </c:pt>
                <c:pt idx="1">
                  <c:v>56.78</c:v>
                </c:pt>
                <c:pt idx="2">
                  <c:v>50.69</c:v>
                </c:pt>
                <c:pt idx="3">
                  <c:v>49.62</c:v>
                </c:pt>
                <c:pt idx="4">
                  <c:v>28.21</c:v>
                </c:pt>
                <c:pt idx="5">
                  <c:v>19.91</c:v>
                </c:pt>
                <c:pt idx="6">
                  <c:v>11.83</c:v>
                </c:pt>
                <c:pt idx="7">
                  <c:v>4.8099999999999996</c:v>
                </c:pt>
                <c:pt idx="8">
                  <c:v>4.3899999999999997</c:v>
                </c:pt>
                <c:pt idx="9">
                  <c:v>3.33</c:v>
                </c:pt>
                <c:pt idx="10">
                  <c:v>2.0099999999999998</c:v>
                </c:pt>
                <c:pt idx="11">
                  <c:v>1.89</c:v>
                </c:pt>
                <c:pt idx="12">
                  <c:v>1.35</c:v>
                </c:pt>
                <c:pt idx="13">
                  <c:v>0.44</c:v>
                </c:pt>
                <c:pt idx="14">
                  <c:v>0.41</c:v>
                </c:pt>
                <c:pt idx="15">
                  <c:v>0.39</c:v>
                </c:pt>
                <c:pt idx="16">
                  <c:v>0.36333333333333301</c:v>
                </c:pt>
                <c:pt idx="17">
                  <c:v>0.33833333333333299</c:v>
                </c:pt>
                <c:pt idx="18">
                  <c:v>0.31333333333333302</c:v>
                </c:pt>
                <c:pt idx="19">
                  <c:v>0.288333333333333</c:v>
                </c:pt>
                <c:pt idx="20">
                  <c:v>0.26333333333333298</c:v>
                </c:pt>
                <c:pt idx="21">
                  <c:v>0.23833333333333301</c:v>
                </c:pt>
                <c:pt idx="22">
                  <c:v>0.21333333333333299</c:v>
                </c:pt>
                <c:pt idx="23">
                  <c:v>0.18833333333333299</c:v>
                </c:pt>
                <c:pt idx="24">
                  <c:v>0.163333333333333</c:v>
                </c:pt>
                <c:pt idx="25">
                  <c:v>0.138333333333333</c:v>
                </c:pt>
                <c:pt idx="26">
                  <c:v>0.08</c:v>
                </c:pt>
                <c:pt idx="27">
                  <c:v>0.03</c:v>
                </c:pt>
                <c:pt idx="28">
                  <c:v>0.01</c:v>
                </c:pt>
                <c:pt idx="29">
                  <c:v>0.01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6F-4578-A929-5F54FCA342C8}"/>
            </c:ext>
          </c:extLst>
        </c:ser>
        <c:ser>
          <c:idx val="3"/>
          <c:order val="3"/>
          <c:tx>
            <c:v>Nelder-Mead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Arkusz1!$T$3:$T$52</c:f>
              <c:numCache>
                <c:formatCode>General</c:formatCode>
                <c:ptCount val="50"/>
                <c:pt idx="0">
                  <c:v>48.24</c:v>
                </c:pt>
                <c:pt idx="1">
                  <c:v>29.94</c:v>
                </c:pt>
                <c:pt idx="2">
                  <c:v>25.07</c:v>
                </c:pt>
                <c:pt idx="3">
                  <c:v>19.34</c:v>
                </c:pt>
                <c:pt idx="4">
                  <c:v>18.14</c:v>
                </c:pt>
                <c:pt idx="5">
                  <c:v>16.18</c:v>
                </c:pt>
                <c:pt idx="6">
                  <c:v>15.872999999999999</c:v>
                </c:pt>
                <c:pt idx="7">
                  <c:v>12.4</c:v>
                </c:pt>
                <c:pt idx="8">
                  <c:v>9.94</c:v>
                </c:pt>
                <c:pt idx="9">
                  <c:v>8.8000000000000007</c:v>
                </c:pt>
                <c:pt idx="10">
                  <c:v>8.56</c:v>
                </c:pt>
                <c:pt idx="11">
                  <c:v>7.32</c:v>
                </c:pt>
                <c:pt idx="12">
                  <c:v>7.06</c:v>
                </c:pt>
                <c:pt idx="13">
                  <c:v>4.8600000000000003</c:v>
                </c:pt>
                <c:pt idx="14">
                  <c:v>4.42</c:v>
                </c:pt>
                <c:pt idx="15">
                  <c:v>2.0499999999999998</c:v>
                </c:pt>
                <c:pt idx="16">
                  <c:v>2.0099999999999998</c:v>
                </c:pt>
                <c:pt idx="17">
                  <c:v>1.99</c:v>
                </c:pt>
                <c:pt idx="18">
                  <c:v>1.99</c:v>
                </c:pt>
                <c:pt idx="19">
                  <c:v>1.99</c:v>
                </c:pt>
                <c:pt idx="20">
                  <c:v>1.98</c:v>
                </c:pt>
                <c:pt idx="21">
                  <c:v>1.98</c:v>
                </c:pt>
                <c:pt idx="22">
                  <c:v>1.98</c:v>
                </c:pt>
                <c:pt idx="23">
                  <c:v>1.97</c:v>
                </c:pt>
                <c:pt idx="24">
                  <c:v>1.94</c:v>
                </c:pt>
                <c:pt idx="25">
                  <c:v>1.92</c:v>
                </c:pt>
                <c:pt idx="26">
                  <c:v>1.92</c:v>
                </c:pt>
                <c:pt idx="27">
                  <c:v>1.89</c:v>
                </c:pt>
                <c:pt idx="28">
                  <c:v>1.89</c:v>
                </c:pt>
                <c:pt idx="29">
                  <c:v>1.88</c:v>
                </c:pt>
                <c:pt idx="30">
                  <c:v>1.82</c:v>
                </c:pt>
                <c:pt idx="31">
                  <c:v>1.81</c:v>
                </c:pt>
                <c:pt idx="32">
                  <c:v>1.63</c:v>
                </c:pt>
                <c:pt idx="33">
                  <c:v>1.61</c:v>
                </c:pt>
                <c:pt idx="34">
                  <c:v>1.55</c:v>
                </c:pt>
                <c:pt idx="35">
                  <c:v>1.29</c:v>
                </c:pt>
                <c:pt idx="36">
                  <c:v>1.1000000000000001</c:v>
                </c:pt>
                <c:pt idx="37">
                  <c:v>0.99</c:v>
                </c:pt>
                <c:pt idx="38">
                  <c:v>0.99</c:v>
                </c:pt>
                <c:pt idx="39">
                  <c:v>0.99</c:v>
                </c:pt>
                <c:pt idx="40">
                  <c:v>0.74</c:v>
                </c:pt>
                <c:pt idx="41">
                  <c:v>0.72</c:v>
                </c:pt>
                <c:pt idx="42">
                  <c:v>0.59</c:v>
                </c:pt>
                <c:pt idx="43">
                  <c:v>0.55000000000000004</c:v>
                </c:pt>
                <c:pt idx="44">
                  <c:v>0.55000000000000004</c:v>
                </c:pt>
                <c:pt idx="45">
                  <c:v>0.47</c:v>
                </c:pt>
                <c:pt idx="46">
                  <c:v>0.42</c:v>
                </c:pt>
                <c:pt idx="47">
                  <c:v>0.23</c:v>
                </c:pt>
                <c:pt idx="48">
                  <c:v>0.18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B6F-4578-A929-5F54FCA342C8}"/>
            </c:ext>
          </c:extLst>
        </c:ser>
        <c:ser>
          <c:idx val="4"/>
          <c:order val="4"/>
          <c:tx>
            <c:v>Nelder-Mead równolegle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Arkusz1!$U$3:$U$52</c:f>
              <c:numCache>
                <c:formatCode>General</c:formatCode>
                <c:ptCount val="50"/>
                <c:pt idx="0">
                  <c:v>53.14</c:v>
                </c:pt>
                <c:pt idx="1">
                  <c:v>44.43</c:v>
                </c:pt>
                <c:pt idx="2">
                  <c:v>43.14</c:v>
                </c:pt>
                <c:pt idx="3">
                  <c:v>22.05</c:v>
                </c:pt>
                <c:pt idx="4">
                  <c:v>16.23</c:v>
                </c:pt>
                <c:pt idx="5">
                  <c:v>12.45</c:v>
                </c:pt>
                <c:pt idx="6">
                  <c:v>9.3699999999999992</c:v>
                </c:pt>
                <c:pt idx="7">
                  <c:v>5.9</c:v>
                </c:pt>
                <c:pt idx="8">
                  <c:v>5.84</c:v>
                </c:pt>
                <c:pt idx="9">
                  <c:v>5.65</c:v>
                </c:pt>
                <c:pt idx="10">
                  <c:v>5.6</c:v>
                </c:pt>
                <c:pt idx="11">
                  <c:v>5.59</c:v>
                </c:pt>
                <c:pt idx="12">
                  <c:v>5.58</c:v>
                </c:pt>
                <c:pt idx="13">
                  <c:v>5.52</c:v>
                </c:pt>
                <c:pt idx="14">
                  <c:v>5.46</c:v>
                </c:pt>
                <c:pt idx="15">
                  <c:v>5.14</c:v>
                </c:pt>
                <c:pt idx="16">
                  <c:v>5.03</c:v>
                </c:pt>
                <c:pt idx="17">
                  <c:v>4.99</c:v>
                </c:pt>
                <c:pt idx="18">
                  <c:v>4.97</c:v>
                </c:pt>
                <c:pt idx="19">
                  <c:v>3.37</c:v>
                </c:pt>
                <c:pt idx="20">
                  <c:v>3.22</c:v>
                </c:pt>
                <c:pt idx="21">
                  <c:v>3.17</c:v>
                </c:pt>
                <c:pt idx="22">
                  <c:v>3.13</c:v>
                </c:pt>
                <c:pt idx="23">
                  <c:v>2.98</c:v>
                </c:pt>
                <c:pt idx="24">
                  <c:v>2.78</c:v>
                </c:pt>
                <c:pt idx="25">
                  <c:v>2.6</c:v>
                </c:pt>
                <c:pt idx="26">
                  <c:v>1.1000000000000001</c:v>
                </c:pt>
                <c:pt idx="27">
                  <c:v>1.99</c:v>
                </c:pt>
                <c:pt idx="28">
                  <c:v>1.99</c:v>
                </c:pt>
                <c:pt idx="29">
                  <c:v>1.99</c:v>
                </c:pt>
                <c:pt idx="30">
                  <c:v>1.82</c:v>
                </c:pt>
                <c:pt idx="31">
                  <c:v>1.81</c:v>
                </c:pt>
                <c:pt idx="32">
                  <c:v>1.63</c:v>
                </c:pt>
                <c:pt idx="33">
                  <c:v>1.61</c:v>
                </c:pt>
                <c:pt idx="34">
                  <c:v>1.55</c:v>
                </c:pt>
                <c:pt idx="35">
                  <c:v>1.29</c:v>
                </c:pt>
                <c:pt idx="36">
                  <c:v>0.74</c:v>
                </c:pt>
                <c:pt idx="37">
                  <c:v>0.72</c:v>
                </c:pt>
                <c:pt idx="38">
                  <c:v>0.59</c:v>
                </c:pt>
                <c:pt idx="39">
                  <c:v>0.23</c:v>
                </c:pt>
                <c:pt idx="40">
                  <c:v>0.18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B6F-4578-A929-5F54FCA34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36059839"/>
        <c:axId val="1936061087"/>
      </c:lineChart>
      <c:catAx>
        <c:axId val="1936059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Iteracja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6061087"/>
        <c:crosses val="autoZero"/>
        <c:auto val="1"/>
        <c:lblAlgn val="ctr"/>
        <c:lblOffset val="100"/>
        <c:noMultiLvlLbl val="0"/>
      </c:catAx>
      <c:valAx>
        <c:axId val="1936061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Wartość funkcji celu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936059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10119325362107512"/>
          <c:y val="0.86154458193802275"/>
          <c:w val="0.80823855351414409"/>
          <c:h val="0.1134805364773640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4BB42-EED3-43C3-871F-B7DC66D28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30</Pages>
  <Words>5349</Words>
  <Characters>32097</Characters>
  <Application>Microsoft Office Word</Application>
  <DocSecurity>0</DocSecurity>
  <Lines>267</Lines>
  <Paragraphs>74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AKADEMIA GÓRNICZO-HUTNICZA</vt:lpstr>
      <vt:lpstr>AKADEMIA GÓRNICZO-HUTNICZA</vt:lpstr>
    </vt:vector>
  </TitlesOfParts>
  <Company>AGH WMiIM ZPPM</Company>
  <LinksUpToDate>false</LinksUpToDate>
  <CharactersWithSpaces>37372</CharactersWithSpaces>
  <SharedDoc>false</SharedDoc>
  <HLinks>
    <vt:vector size="120" baseType="variant">
      <vt:variant>
        <vt:i4>1900606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_Toc470692392</vt:lpwstr>
      </vt:variant>
      <vt:variant>
        <vt:i4>1900606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_Toc470692391</vt:lpwstr>
      </vt:variant>
      <vt:variant>
        <vt:i4>1900606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_Toc470692390</vt:lpwstr>
      </vt:variant>
      <vt:variant>
        <vt:i4>1835070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_Toc470692389</vt:lpwstr>
      </vt:variant>
      <vt:variant>
        <vt:i4>1835070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_Toc470692388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_Toc470692387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_Toc470692386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_Toc470692385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_Toc470692384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_Toc470692383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_Toc470692382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_Toc470692381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_Toc470692380</vt:lpwstr>
      </vt:variant>
      <vt:variant>
        <vt:i4>1245246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_Toc470692379</vt:lpwstr>
      </vt:variant>
      <vt:variant>
        <vt:i4>1245246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_Toc470692378</vt:lpwstr>
      </vt:variant>
      <vt:variant>
        <vt:i4>1245246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_Toc470692377</vt:lpwstr>
      </vt:variant>
      <vt:variant>
        <vt:i4>1245246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_Toc470692376</vt:lpwstr>
      </vt:variant>
      <vt:variant>
        <vt:i4>1245246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_Toc470692375</vt:lpwstr>
      </vt:variant>
      <vt:variant>
        <vt:i4>1245246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_Toc470692374</vt:lpwstr>
      </vt:variant>
      <vt:variant>
        <vt:i4>1245246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_Toc470692373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AKADEMIA GÓRNICZO-HUTNICZA</dc:title>
  <dc:subject/>
  <dc:creator>Szczepanik</dc:creator>
  <cp:keywords/>
  <dc:description/>
  <cp:lastModifiedBy>Jakub Karamański</cp:lastModifiedBy>
  <cp:revision>113</cp:revision>
  <cp:lastPrinted>2010-12-21T08:40:00Z</cp:lastPrinted>
  <dcterms:created xsi:type="dcterms:W3CDTF">2016-12-31T10:34:00Z</dcterms:created>
  <dcterms:modified xsi:type="dcterms:W3CDTF">2017-01-05T11:07:00Z</dcterms:modified>
</cp:coreProperties>
</file>